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935A9" w14:textId="008802B1" w:rsidR="004C23BF" w:rsidRPr="00C23182" w:rsidRDefault="00FC4C57" w:rsidP="009A47DE">
      <w:pPr>
        <w:spacing w:line="360" w:lineRule="auto"/>
        <w:ind w:left="525" w:right="125"/>
        <w:rPr>
          <w:rFonts w:eastAsia="Arial Unicode MS"/>
          <w:sz w:val="24"/>
          <w:szCs w:val="24"/>
        </w:rPr>
      </w:pPr>
      <w:r w:rsidRPr="00C23182">
        <w:rPr>
          <w:rFonts w:eastAsia="Arial Unicode MS"/>
          <w:position w:val="-1"/>
          <w:sz w:val="24"/>
          <w:szCs w:val="24"/>
        </w:rPr>
        <w:t>Rapor</w:t>
      </w:r>
      <w:r w:rsidRPr="00C23182">
        <w:rPr>
          <w:rFonts w:eastAsia="Arial Unicode MS"/>
          <w:spacing w:val="55"/>
          <w:position w:val="-1"/>
          <w:sz w:val="24"/>
          <w:szCs w:val="24"/>
        </w:rPr>
        <w:t xml:space="preserve"> </w:t>
      </w:r>
      <w:r w:rsidRPr="00C23182">
        <w:rPr>
          <w:rFonts w:eastAsia="Arial Unicode MS"/>
          <w:position w:val="-1"/>
          <w:sz w:val="24"/>
          <w:szCs w:val="24"/>
        </w:rPr>
        <w:t xml:space="preserve">Sayısı :        </w:t>
      </w:r>
      <w:r w:rsidR="00946F0D" w:rsidRPr="00C23182">
        <w:rPr>
          <w:rFonts w:eastAsia="Arial Unicode MS"/>
          <w:position w:val="-1"/>
          <w:sz w:val="24"/>
          <w:szCs w:val="24"/>
        </w:rPr>
        <w:t xml:space="preserve">                                                                                                         Rapor Tarihi:</w:t>
      </w:r>
      <w:r w:rsidRPr="00C23182">
        <w:rPr>
          <w:rFonts w:eastAsia="Arial Unicode MS"/>
          <w:position w:val="-1"/>
          <w:sz w:val="24"/>
          <w:szCs w:val="24"/>
        </w:rPr>
        <w:t xml:space="preserve">                                                                                            </w:t>
      </w:r>
      <w:r w:rsidRPr="00C23182">
        <w:rPr>
          <w:rFonts w:eastAsia="Arial Unicode MS"/>
          <w:spacing w:val="29"/>
          <w:position w:val="-1"/>
          <w:sz w:val="24"/>
          <w:szCs w:val="24"/>
        </w:rPr>
        <w:t xml:space="preserve"> </w:t>
      </w:r>
    </w:p>
    <w:p w14:paraId="4122E3A9" w14:textId="77777777" w:rsidR="009A47DE" w:rsidRPr="00C23182" w:rsidRDefault="009A47DE" w:rsidP="009A47DE">
      <w:pPr>
        <w:spacing w:line="360" w:lineRule="auto"/>
        <w:ind w:left="525" w:right="125"/>
        <w:rPr>
          <w:rFonts w:eastAsia="Arial Unicode MS"/>
          <w:sz w:val="24"/>
          <w:szCs w:val="24"/>
        </w:rPr>
      </w:pPr>
    </w:p>
    <w:p w14:paraId="4E179D96" w14:textId="3724B857" w:rsidR="002F0125" w:rsidRPr="00C23182" w:rsidRDefault="00CD5808" w:rsidP="001065D5">
      <w:pPr>
        <w:spacing w:line="360" w:lineRule="auto"/>
        <w:ind w:left="567" w:right="165"/>
        <w:jc w:val="center"/>
        <w:rPr>
          <w:rFonts w:eastAsia="Arial Unicode MS"/>
          <w:sz w:val="24"/>
          <w:szCs w:val="24"/>
        </w:rPr>
      </w:pPr>
      <w:r w:rsidRPr="00C23182">
        <w:rPr>
          <w:rFonts w:eastAsia="Arial Unicode MS"/>
          <w:sz w:val="24"/>
          <w:szCs w:val="24"/>
        </w:rPr>
        <w:t>MALİ MÜŞ</w:t>
      </w:r>
      <w:r w:rsidR="00FC4C57" w:rsidRPr="00C23182">
        <w:rPr>
          <w:rFonts w:eastAsia="Arial Unicode MS"/>
          <w:sz w:val="24"/>
          <w:szCs w:val="24"/>
        </w:rPr>
        <w:t>AVİRLİK PROJE HARCAMALARI DEĞERLENDİRME</w:t>
      </w:r>
      <w:r w:rsidR="002F0125" w:rsidRPr="00C23182">
        <w:rPr>
          <w:rFonts w:eastAsia="Arial Unicode MS"/>
          <w:sz w:val="24"/>
          <w:szCs w:val="24"/>
        </w:rPr>
        <w:t xml:space="preserve">RAPORU </w:t>
      </w:r>
      <w:bookmarkStart w:id="0" w:name="_GoBack"/>
      <w:bookmarkEnd w:id="0"/>
      <w:del w:id="1" w:author="Şeyma Kızıltaş" w:date="2022-12-26T09:33:00Z">
        <w:r w:rsidR="00B91480" w:rsidRPr="00C23182" w:rsidDel="00E84BB6">
          <w:rPr>
            <w:rFonts w:eastAsia="Arial Unicode MS"/>
            <w:sz w:val="24"/>
            <w:szCs w:val="24"/>
          </w:rPr>
          <w:delText>(</w:delText>
        </w:r>
        <w:r w:rsidR="00946F0D" w:rsidRPr="00C23182" w:rsidDel="00E84BB6">
          <w:rPr>
            <w:rFonts w:eastAsia="Arial Unicode MS"/>
            <w:sz w:val="24"/>
            <w:szCs w:val="24"/>
          </w:rPr>
          <w:delText>AGY…..</w:delText>
        </w:r>
        <w:r w:rsidR="00FC4C57" w:rsidRPr="00C23182" w:rsidDel="00E84BB6">
          <w:rPr>
            <w:rFonts w:eastAsia="Arial Unicode MS"/>
            <w:sz w:val="24"/>
            <w:szCs w:val="24"/>
          </w:rPr>
          <w:delText>)</w:delText>
        </w:r>
      </w:del>
    </w:p>
    <w:p w14:paraId="0B5C5AFE" w14:textId="213AFDC6" w:rsidR="00B91480" w:rsidRPr="00C23182" w:rsidRDefault="000A3482" w:rsidP="001065D5">
      <w:pPr>
        <w:spacing w:line="360" w:lineRule="auto"/>
        <w:ind w:left="567" w:right="165"/>
        <w:jc w:val="center"/>
        <w:rPr>
          <w:rFonts w:eastAsia="Arial Unicode MS"/>
          <w:sz w:val="24"/>
          <w:szCs w:val="24"/>
        </w:rPr>
      </w:pPr>
      <w:r w:rsidRPr="00C23182">
        <w:rPr>
          <w:rFonts w:eastAsia="Arial Unicode MS"/>
          <w:sz w:val="24"/>
          <w:szCs w:val="24"/>
        </w:rPr>
        <w:t xml:space="preserve">(MALİ MÜŞAVİR </w:t>
      </w:r>
      <w:r w:rsidR="00B91480" w:rsidRPr="00C23182">
        <w:rPr>
          <w:rFonts w:eastAsia="Arial Unicode MS"/>
          <w:sz w:val="24"/>
          <w:szCs w:val="24"/>
        </w:rPr>
        <w:t>R</w:t>
      </w:r>
      <w:r w:rsidR="002F0125" w:rsidRPr="00C23182">
        <w:rPr>
          <w:rFonts w:eastAsia="Arial Unicode MS"/>
          <w:sz w:val="24"/>
          <w:szCs w:val="24"/>
        </w:rPr>
        <w:t>APORU)</w:t>
      </w:r>
    </w:p>
    <w:p w14:paraId="26CB15DA" w14:textId="77777777" w:rsidR="004C23BF" w:rsidRPr="00C23182" w:rsidRDefault="004C23BF" w:rsidP="009A47DE">
      <w:pPr>
        <w:spacing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C23182" w:rsidRPr="00C23182" w14:paraId="0BF5E51F" w14:textId="77777777" w:rsidTr="001065D5">
        <w:trPr>
          <w:trHeight w:hRule="exact" w:val="801"/>
        </w:trPr>
        <w:tc>
          <w:tcPr>
            <w:tcW w:w="3923" w:type="dxa"/>
            <w:tcBorders>
              <w:top w:val="single" w:sz="8" w:space="0" w:color="000000"/>
              <w:left w:val="single" w:sz="8" w:space="0" w:color="000000"/>
              <w:bottom w:val="single" w:sz="8" w:space="0" w:color="000000"/>
              <w:right w:val="single" w:sz="8" w:space="0" w:color="000000"/>
            </w:tcBorders>
          </w:tcPr>
          <w:p w14:paraId="5812115A" w14:textId="469C6552" w:rsidR="004C23BF" w:rsidRPr="00C23182" w:rsidRDefault="00946F0D" w:rsidP="009A47DE">
            <w:pPr>
              <w:spacing w:before="37" w:line="360" w:lineRule="auto"/>
              <w:ind w:left="30"/>
              <w:rPr>
                <w:rFonts w:eastAsia="Arial Unicode MS"/>
                <w:sz w:val="24"/>
                <w:szCs w:val="24"/>
              </w:rPr>
            </w:pPr>
            <w:r w:rsidRPr="00C23182">
              <w:rPr>
                <w:rFonts w:eastAsia="Arial Unicode MS"/>
                <w:sz w:val="24"/>
                <w:szCs w:val="24"/>
              </w:rPr>
              <w:t>Başvurusu Yapılan Programın Kodu ve Adı</w:t>
            </w:r>
          </w:p>
        </w:tc>
        <w:tc>
          <w:tcPr>
            <w:tcW w:w="6538" w:type="dxa"/>
            <w:tcBorders>
              <w:top w:val="single" w:sz="8" w:space="0" w:color="000000"/>
              <w:left w:val="single" w:sz="8" w:space="0" w:color="000000"/>
              <w:bottom w:val="single" w:sz="8" w:space="0" w:color="000000"/>
              <w:right w:val="single" w:sz="8" w:space="0" w:color="000000"/>
            </w:tcBorders>
          </w:tcPr>
          <w:p w14:paraId="48309CA3" w14:textId="5B64D717" w:rsidR="004C23BF" w:rsidRPr="00C23182" w:rsidRDefault="004C23BF" w:rsidP="009A47DE">
            <w:pPr>
              <w:spacing w:before="37" w:line="360" w:lineRule="auto"/>
              <w:ind w:left="30"/>
              <w:rPr>
                <w:rFonts w:eastAsia="Arial Unicode MS"/>
                <w:sz w:val="24"/>
                <w:szCs w:val="24"/>
              </w:rPr>
            </w:pPr>
          </w:p>
        </w:tc>
      </w:tr>
      <w:tr w:rsidR="00C23182" w:rsidRPr="00C23182" w14:paraId="6E5ABBB6" w14:textId="77777777" w:rsidTr="0026230F">
        <w:trPr>
          <w:trHeight w:hRule="exact" w:val="855"/>
        </w:trPr>
        <w:tc>
          <w:tcPr>
            <w:tcW w:w="3923" w:type="dxa"/>
            <w:tcBorders>
              <w:top w:val="single" w:sz="8" w:space="0" w:color="000000"/>
              <w:left w:val="single" w:sz="8" w:space="0" w:color="000000"/>
              <w:bottom w:val="single" w:sz="8" w:space="0" w:color="000000"/>
              <w:right w:val="single" w:sz="8" w:space="0" w:color="000000"/>
            </w:tcBorders>
          </w:tcPr>
          <w:p w14:paraId="34D369E8" w14:textId="0BDF2028" w:rsidR="00946F0D" w:rsidRPr="00C23182" w:rsidRDefault="00946F0D" w:rsidP="009A47DE">
            <w:pPr>
              <w:spacing w:before="37" w:line="360" w:lineRule="auto"/>
              <w:ind w:left="30"/>
              <w:rPr>
                <w:rFonts w:eastAsia="Arial Unicode MS"/>
                <w:sz w:val="24"/>
                <w:szCs w:val="24"/>
                <w:vertAlign w:val="superscript"/>
              </w:rPr>
            </w:pPr>
            <w:r w:rsidRPr="00C23182">
              <w:rPr>
                <w:rFonts w:eastAsia="Arial Unicode MS"/>
                <w:sz w:val="24"/>
                <w:szCs w:val="24"/>
              </w:rPr>
              <w:t>Başvurusu Yapılan Çağrının Kodu/Adı</w:t>
            </w:r>
          </w:p>
        </w:tc>
        <w:tc>
          <w:tcPr>
            <w:tcW w:w="6538" w:type="dxa"/>
            <w:tcBorders>
              <w:top w:val="single" w:sz="8" w:space="0" w:color="000000"/>
              <w:left w:val="single" w:sz="8" w:space="0" w:color="000000"/>
              <w:bottom w:val="single" w:sz="8" w:space="0" w:color="000000"/>
              <w:right w:val="single" w:sz="8" w:space="0" w:color="000000"/>
            </w:tcBorders>
          </w:tcPr>
          <w:p w14:paraId="2D92A899" w14:textId="77777777" w:rsidR="00946F0D" w:rsidRPr="00C23182" w:rsidRDefault="00946F0D" w:rsidP="009A47DE">
            <w:pPr>
              <w:spacing w:before="37" w:line="360" w:lineRule="auto"/>
              <w:ind w:left="30"/>
              <w:rPr>
                <w:rFonts w:eastAsia="Arial Unicode MS"/>
                <w:sz w:val="24"/>
                <w:szCs w:val="24"/>
              </w:rPr>
            </w:pPr>
          </w:p>
        </w:tc>
      </w:tr>
      <w:tr w:rsidR="00C23182" w:rsidRPr="00C23182" w14:paraId="4EF5A53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36389CF" w14:textId="77777777" w:rsidR="004C23BF" w:rsidRPr="00C23182" w:rsidRDefault="00FC4C57" w:rsidP="009A47DE">
            <w:pPr>
              <w:spacing w:before="37" w:line="360" w:lineRule="auto"/>
              <w:ind w:left="30"/>
              <w:rPr>
                <w:rFonts w:eastAsia="Arial Unicode MS"/>
                <w:sz w:val="24"/>
                <w:szCs w:val="24"/>
              </w:rPr>
            </w:pPr>
            <w:r w:rsidRPr="00C23182">
              <w:rPr>
                <w:rFonts w:eastAsia="Arial Unicode MS"/>
                <w:sz w:val="24"/>
                <w:szCs w:val="24"/>
              </w:rPr>
              <w:t>Proje Numarası ve Adı</w:t>
            </w:r>
          </w:p>
        </w:tc>
        <w:tc>
          <w:tcPr>
            <w:tcW w:w="6538" w:type="dxa"/>
            <w:tcBorders>
              <w:top w:val="single" w:sz="8" w:space="0" w:color="000000"/>
              <w:left w:val="single" w:sz="8" w:space="0" w:color="000000"/>
              <w:bottom w:val="single" w:sz="8" w:space="0" w:color="000000"/>
              <w:right w:val="single" w:sz="8" w:space="0" w:color="000000"/>
            </w:tcBorders>
          </w:tcPr>
          <w:p w14:paraId="4CAAC934" w14:textId="1CCC72E8" w:rsidR="004C23BF" w:rsidRPr="00C23182" w:rsidRDefault="004C23BF" w:rsidP="009A47DE">
            <w:pPr>
              <w:spacing w:before="37" w:line="360" w:lineRule="auto"/>
              <w:ind w:left="30"/>
              <w:rPr>
                <w:rFonts w:eastAsia="Arial Unicode MS"/>
                <w:sz w:val="24"/>
                <w:szCs w:val="24"/>
              </w:rPr>
            </w:pPr>
          </w:p>
        </w:tc>
      </w:tr>
      <w:tr w:rsidR="00C23182" w:rsidRPr="00C23182" w14:paraId="30D1D816"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40D0C45E" w14:textId="77777777" w:rsidR="004C23BF" w:rsidRPr="00C23182" w:rsidRDefault="00FC4C57" w:rsidP="009A47DE">
            <w:pPr>
              <w:spacing w:before="37" w:line="360" w:lineRule="auto"/>
              <w:ind w:left="30"/>
              <w:rPr>
                <w:rFonts w:eastAsia="Arial Unicode MS"/>
                <w:sz w:val="24"/>
                <w:szCs w:val="24"/>
              </w:rPr>
            </w:pPr>
            <w:r w:rsidRPr="00C23182">
              <w:rPr>
                <w:rFonts w:eastAsia="Arial Unicode MS"/>
                <w:sz w:val="24"/>
                <w:szCs w:val="24"/>
              </w:rPr>
              <w:t>Raporun Kapsadığı Dönem Aralığı</w:t>
            </w:r>
          </w:p>
        </w:tc>
        <w:tc>
          <w:tcPr>
            <w:tcW w:w="6538" w:type="dxa"/>
            <w:tcBorders>
              <w:top w:val="single" w:sz="8" w:space="0" w:color="000000"/>
              <w:left w:val="single" w:sz="8" w:space="0" w:color="000000"/>
              <w:bottom w:val="single" w:sz="8" w:space="0" w:color="000000"/>
              <w:right w:val="single" w:sz="8" w:space="0" w:color="000000"/>
            </w:tcBorders>
          </w:tcPr>
          <w:p w14:paraId="240A0E43" w14:textId="73494D46" w:rsidR="004C23BF" w:rsidRPr="00C23182" w:rsidRDefault="004C23BF" w:rsidP="009A47DE">
            <w:pPr>
              <w:spacing w:before="37" w:line="360" w:lineRule="auto"/>
              <w:ind w:left="529"/>
              <w:rPr>
                <w:rFonts w:eastAsia="Arial Unicode MS"/>
                <w:sz w:val="24"/>
                <w:szCs w:val="24"/>
              </w:rPr>
            </w:pPr>
          </w:p>
        </w:tc>
      </w:tr>
      <w:tr w:rsidR="00C23182" w:rsidRPr="00C23182" w14:paraId="55028264"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D5BA339" w14:textId="77777777" w:rsidR="004C23BF" w:rsidRPr="00C23182" w:rsidRDefault="00FC4C57" w:rsidP="009A47DE">
            <w:pPr>
              <w:spacing w:before="37" w:line="360" w:lineRule="auto"/>
              <w:ind w:left="30"/>
              <w:rPr>
                <w:rFonts w:eastAsia="Arial Unicode MS"/>
                <w:sz w:val="24"/>
                <w:szCs w:val="24"/>
              </w:rPr>
            </w:pPr>
            <w:r w:rsidRPr="00C23182">
              <w:rPr>
                <w:rFonts w:eastAsia="Arial Unicode MS"/>
                <w:sz w:val="24"/>
                <w:szCs w:val="24"/>
              </w:rPr>
              <w:t>Proje Destek Başlama Tarihi</w:t>
            </w:r>
          </w:p>
        </w:tc>
        <w:tc>
          <w:tcPr>
            <w:tcW w:w="6538" w:type="dxa"/>
            <w:tcBorders>
              <w:top w:val="single" w:sz="8" w:space="0" w:color="000000"/>
              <w:left w:val="single" w:sz="8" w:space="0" w:color="000000"/>
              <w:bottom w:val="single" w:sz="8" w:space="0" w:color="000000"/>
              <w:right w:val="single" w:sz="8" w:space="0" w:color="000000"/>
            </w:tcBorders>
          </w:tcPr>
          <w:p w14:paraId="3F91BCBD" w14:textId="1837BD41" w:rsidR="004C23BF" w:rsidRPr="00C23182" w:rsidRDefault="004C23BF" w:rsidP="009A47DE">
            <w:pPr>
              <w:spacing w:before="37" w:line="360" w:lineRule="auto"/>
              <w:ind w:left="30"/>
              <w:rPr>
                <w:rFonts w:eastAsia="Arial Unicode MS"/>
                <w:sz w:val="24"/>
                <w:szCs w:val="24"/>
              </w:rPr>
            </w:pPr>
          </w:p>
        </w:tc>
      </w:tr>
      <w:tr w:rsidR="004C23BF" w:rsidRPr="00C23182" w14:paraId="7236F0DD"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5C510719" w14:textId="77777777" w:rsidR="004C23BF" w:rsidRPr="00C23182" w:rsidRDefault="00FC4C57" w:rsidP="009A47DE">
            <w:pPr>
              <w:spacing w:before="37" w:line="360" w:lineRule="auto"/>
              <w:ind w:left="30"/>
              <w:rPr>
                <w:rFonts w:eastAsia="Arial Unicode MS"/>
                <w:sz w:val="24"/>
                <w:szCs w:val="24"/>
              </w:rPr>
            </w:pPr>
            <w:r w:rsidRPr="00C23182">
              <w:rPr>
                <w:rFonts w:eastAsia="Arial Unicode MS"/>
                <w:sz w:val="24"/>
                <w:szCs w:val="24"/>
              </w:rPr>
              <w:t>Proje Destek Bitiş Tarihi</w:t>
            </w:r>
          </w:p>
        </w:tc>
        <w:tc>
          <w:tcPr>
            <w:tcW w:w="6538" w:type="dxa"/>
            <w:tcBorders>
              <w:top w:val="single" w:sz="8" w:space="0" w:color="000000"/>
              <w:left w:val="single" w:sz="8" w:space="0" w:color="000000"/>
              <w:bottom w:val="single" w:sz="8" w:space="0" w:color="000000"/>
              <w:right w:val="single" w:sz="8" w:space="0" w:color="000000"/>
            </w:tcBorders>
          </w:tcPr>
          <w:p w14:paraId="2B8A42F1" w14:textId="712DD345" w:rsidR="004C23BF" w:rsidRPr="00C23182" w:rsidRDefault="004C23BF" w:rsidP="009A47DE">
            <w:pPr>
              <w:spacing w:before="37" w:line="360" w:lineRule="auto"/>
              <w:ind w:left="30"/>
              <w:rPr>
                <w:rFonts w:eastAsia="Arial Unicode MS"/>
                <w:sz w:val="24"/>
                <w:szCs w:val="24"/>
              </w:rPr>
            </w:pPr>
          </w:p>
        </w:tc>
      </w:tr>
    </w:tbl>
    <w:p w14:paraId="40C33BE8" w14:textId="77777777" w:rsidR="004C23BF" w:rsidRPr="00C23182" w:rsidRDefault="004C23BF" w:rsidP="009A47DE">
      <w:pPr>
        <w:spacing w:before="20"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C23182" w:rsidRPr="00C23182" w14:paraId="0C2EC102" w14:textId="77777777">
        <w:trPr>
          <w:trHeight w:hRule="exact" w:val="422"/>
        </w:trPr>
        <w:tc>
          <w:tcPr>
            <w:tcW w:w="10460" w:type="dxa"/>
            <w:gridSpan w:val="2"/>
            <w:tcBorders>
              <w:top w:val="single" w:sz="8" w:space="0" w:color="000000"/>
              <w:left w:val="single" w:sz="8" w:space="0" w:color="000000"/>
              <w:bottom w:val="single" w:sz="8" w:space="0" w:color="000000"/>
              <w:right w:val="single" w:sz="8" w:space="0" w:color="000000"/>
            </w:tcBorders>
          </w:tcPr>
          <w:p w14:paraId="1CDE033B" w14:textId="2FE1B3D6" w:rsidR="004C23BF" w:rsidRPr="00C23182" w:rsidRDefault="001065D5" w:rsidP="006723B1">
            <w:pPr>
              <w:spacing w:before="37" w:line="360" w:lineRule="auto"/>
              <w:ind w:left="67"/>
              <w:jc w:val="center"/>
              <w:rPr>
                <w:rFonts w:eastAsia="Arial Unicode MS"/>
                <w:b/>
                <w:sz w:val="24"/>
                <w:szCs w:val="24"/>
              </w:rPr>
            </w:pPr>
            <w:r w:rsidRPr="00C23182">
              <w:rPr>
                <w:rFonts w:eastAsia="Arial Unicode MS"/>
                <w:b/>
                <w:sz w:val="24"/>
                <w:szCs w:val="24"/>
              </w:rPr>
              <w:t>İNCELEMEYİ YAPAN MALİ MÜŞAVİRİN</w:t>
            </w:r>
          </w:p>
        </w:tc>
      </w:tr>
      <w:tr w:rsidR="00C23182" w:rsidRPr="00C23182" w14:paraId="3955714D"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8AF23A5" w14:textId="77777777" w:rsidR="004C23BF" w:rsidRPr="00C23182" w:rsidRDefault="00FC4C57" w:rsidP="009A47DE">
            <w:pPr>
              <w:spacing w:before="37" w:line="360" w:lineRule="auto"/>
              <w:ind w:left="30"/>
              <w:rPr>
                <w:rFonts w:eastAsia="Arial Unicode MS"/>
                <w:sz w:val="24"/>
                <w:szCs w:val="24"/>
              </w:rPr>
            </w:pPr>
            <w:r w:rsidRPr="00C23182">
              <w:rPr>
                <w:rFonts w:eastAsia="Arial Unicode MS"/>
                <w:sz w:val="24"/>
                <w:szCs w:val="24"/>
              </w:rPr>
              <w:t>Adı Soyadı</w:t>
            </w:r>
          </w:p>
        </w:tc>
        <w:tc>
          <w:tcPr>
            <w:tcW w:w="6538" w:type="dxa"/>
            <w:tcBorders>
              <w:top w:val="single" w:sz="8" w:space="0" w:color="000000"/>
              <w:left w:val="single" w:sz="8" w:space="0" w:color="000000"/>
              <w:bottom w:val="single" w:sz="8" w:space="0" w:color="000000"/>
              <w:right w:val="single" w:sz="8" w:space="0" w:color="000000"/>
            </w:tcBorders>
          </w:tcPr>
          <w:p w14:paraId="71F75A70" w14:textId="40CD9142" w:rsidR="004C23BF" w:rsidRPr="00C23182" w:rsidRDefault="004C23BF" w:rsidP="009A47DE">
            <w:pPr>
              <w:spacing w:before="37" w:line="360" w:lineRule="auto"/>
              <w:ind w:left="30"/>
              <w:rPr>
                <w:rFonts w:eastAsia="Arial Unicode MS"/>
                <w:sz w:val="24"/>
                <w:szCs w:val="24"/>
              </w:rPr>
            </w:pPr>
          </w:p>
        </w:tc>
      </w:tr>
      <w:tr w:rsidR="00C23182" w:rsidRPr="00C23182" w14:paraId="7EE511F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DE85F22" w14:textId="6D45C0AA" w:rsidR="004C23BF" w:rsidRPr="00C23182" w:rsidRDefault="00FC4C57" w:rsidP="009A47DE">
            <w:pPr>
              <w:spacing w:before="37" w:line="360" w:lineRule="auto"/>
              <w:ind w:left="30"/>
              <w:rPr>
                <w:rFonts w:eastAsia="Arial Unicode MS"/>
                <w:sz w:val="24"/>
                <w:szCs w:val="24"/>
              </w:rPr>
            </w:pPr>
            <w:r w:rsidRPr="00C23182">
              <w:rPr>
                <w:rFonts w:eastAsia="Arial Unicode MS"/>
                <w:sz w:val="24"/>
                <w:szCs w:val="24"/>
              </w:rPr>
              <w:t>T.C.</w:t>
            </w:r>
            <w:r w:rsidR="00CD5808" w:rsidRPr="00C23182">
              <w:rPr>
                <w:rFonts w:eastAsia="Arial Unicode MS"/>
                <w:sz w:val="24"/>
                <w:szCs w:val="24"/>
              </w:rPr>
              <w:t xml:space="preserve"> </w:t>
            </w:r>
            <w:r w:rsidRPr="00C23182">
              <w:rPr>
                <w:rFonts w:eastAsia="Arial Unicode MS"/>
                <w:sz w:val="24"/>
                <w:szCs w:val="24"/>
              </w:rPr>
              <w:t>Kimlik No</w:t>
            </w:r>
          </w:p>
        </w:tc>
        <w:tc>
          <w:tcPr>
            <w:tcW w:w="6538" w:type="dxa"/>
            <w:tcBorders>
              <w:top w:val="single" w:sz="8" w:space="0" w:color="000000"/>
              <w:left w:val="single" w:sz="8" w:space="0" w:color="000000"/>
              <w:bottom w:val="single" w:sz="8" w:space="0" w:color="000000"/>
              <w:right w:val="single" w:sz="8" w:space="0" w:color="000000"/>
            </w:tcBorders>
          </w:tcPr>
          <w:p w14:paraId="76964BC1" w14:textId="4732F35F" w:rsidR="004C23BF" w:rsidRPr="00C23182" w:rsidRDefault="004C23BF" w:rsidP="009A47DE">
            <w:pPr>
              <w:spacing w:before="37" w:line="360" w:lineRule="auto"/>
              <w:ind w:left="30"/>
              <w:rPr>
                <w:rFonts w:eastAsia="Arial Unicode MS"/>
                <w:sz w:val="24"/>
                <w:szCs w:val="24"/>
              </w:rPr>
            </w:pPr>
          </w:p>
        </w:tc>
      </w:tr>
      <w:tr w:rsidR="00C23182" w:rsidRPr="00C23182" w14:paraId="6DC8C168"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34EFFFE3" w14:textId="77777777" w:rsidR="004C23BF" w:rsidRPr="00C23182" w:rsidRDefault="00FC4C57" w:rsidP="009A47DE">
            <w:pPr>
              <w:spacing w:before="37" w:line="360" w:lineRule="auto"/>
              <w:ind w:left="30"/>
              <w:rPr>
                <w:rFonts w:eastAsia="Arial Unicode MS"/>
                <w:sz w:val="24"/>
                <w:szCs w:val="24"/>
              </w:rPr>
            </w:pPr>
            <w:r w:rsidRPr="00C23182">
              <w:rPr>
                <w:rFonts w:eastAsia="Arial Unicode MS"/>
                <w:sz w:val="24"/>
                <w:szCs w:val="24"/>
              </w:rPr>
              <w:t>Bağlı Olduğu Oda ve Oda Sicil No</w:t>
            </w:r>
          </w:p>
        </w:tc>
        <w:tc>
          <w:tcPr>
            <w:tcW w:w="6538" w:type="dxa"/>
            <w:tcBorders>
              <w:top w:val="single" w:sz="8" w:space="0" w:color="000000"/>
              <w:left w:val="single" w:sz="8" w:space="0" w:color="000000"/>
              <w:bottom w:val="single" w:sz="8" w:space="0" w:color="000000"/>
              <w:right w:val="single" w:sz="8" w:space="0" w:color="000000"/>
            </w:tcBorders>
          </w:tcPr>
          <w:p w14:paraId="76386D5F" w14:textId="207C0FE5" w:rsidR="004C23BF" w:rsidRPr="00C23182" w:rsidRDefault="004C23BF" w:rsidP="009A47DE">
            <w:pPr>
              <w:spacing w:before="37" w:line="360" w:lineRule="auto"/>
              <w:ind w:left="30"/>
              <w:rPr>
                <w:rFonts w:eastAsia="Arial Unicode MS"/>
                <w:sz w:val="24"/>
                <w:szCs w:val="24"/>
              </w:rPr>
            </w:pPr>
          </w:p>
        </w:tc>
      </w:tr>
      <w:tr w:rsidR="00C23182" w:rsidRPr="00C23182" w14:paraId="33A9D6FE" w14:textId="77777777" w:rsidTr="009A47DE">
        <w:trPr>
          <w:trHeight w:hRule="exact" w:val="722"/>
        </w:trPr>
        <w:tc>
          <w:tcPr>
            <w:tcW w:w="3923" w:type="dxa"/>
            <w:tcBorders>
              <w:top w:val="single" w:sz="8" w:space="0" w:color="000000"/>
              <w:left w:val="single" w:sz="8" w:space="0" w:color="000000"/>
              <w:bottom w:val="single" w:sz="8" w:space="0" w:color="000000"/>
              <w:right w:val="single" w:sz="8" w:space="0" w:color="000000"/>
            </w:tcBorders>
            <w:vAlign w:val="center"/>
          </w:tcPr>
          <w:p w14:paraId="184B5C44" w14:textId="20AB5310" w:rsidR="004C23BF" w:rsidRPr="00C23182" w:rsidRDefault="00FC4C57" w:rsidP="009A47DE">
            <w:pPr>
              <w:spacing w:line="360" w:lineRule="auto"/>
              <w:rPr>
                <w:rFonts w:eastAsia="Arial Unicode MS"/>
                <w:sz w:val="24"/>
                <w:szCs w:val="24"/>
              </w:rPr>
            </w:pPr>
            <w:r w:rsidRPr="00C23182">
              <w:rPr>
                <w:rFonts w:eastAsia="Arial Unicode MS"/>
                <w:sz w:val="24"/>
                <w:szCs w:val="24"/>
              </w:rPr>
              <w:t>Adresi</w:t>
            </w:r>
          </w:p>
        </w:tc>
        <w:tc>
          <w:tcPr>
            <w:tcW w:w="6538" w:type="dxa"/>
            <w:tcBorders>
              <w:top w:val="single" w:sz="8" w:space="0" w:color="000000"/>
              <w:left w:val="single" w:sz="8" w:space="0" w:color="000000"/>
              <w:bottom w:val="single" w:sz="8" w:space="0" w:color="000000"/>
              <w:right w:val="single" w:sz="8" w:space="0" w:color="000000"/>
            </w:tcBorders>
          </w:tcPr>
          <w:p w14:paraId="1E1F5919" w14:textId="5E02B301" w:rsidR="004C23BF" w:rsidRPr="00C23182" w:rsidRDefault="004C23BF" w:rsidP="009A47DE">
            <w:pPr>
              <w:spacing w:before="90" w:line="360" w:lineRule="auto"/>
              <w:ind w:left="30" w:right="63"/>
              <w:rPr>
                <w:rFonts w:eastAsia="Arial Unicode MS"/>
                <w:sz w:val="24"/>
                <w:szCs w:val="24"/>
              </w:rPr>
            </w:pPr>
          </w:p>
        </w:tc>
      </w:tr>
      <w:tr w:rsidR="00C23182" w:rsidRPr="00C23182" w14:paraId="52AB632A"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5A9AFFC" w14:textId="77777777" w:rsidR="004C23BF" w:rsidRPr="00C23182" w:rsidRDefault="00FC4C57" w:rsidP="009A47DE">
            <w:pPr>
              <w:spacing w:before="38" w:line="360" w:lineRule="auto"/>
              <w:ind w:left="30"/>
              <w:rPr>
                <w:rFonts w:eastAsia="Arial Unicode MS"/>
                <w:sz w:val="24"/>
                <w:szCs w:val="24"/>
              </w:rPr>
            </w:pPr>
            <w:r w:rsidRPr="00C23182">
              <w:rPr>
                <w:rFonts w:eastAsia="Arial Unicode MS"/>
                <w:sz w:val="24"/>
                <w:szCs w:val="24"/>
              </w:rPr>
              <w:t>Telefon</w:t>
            </w:r>
          </w:p>
        </w:tc>
        <w:tc>
          <w:tcPr>
            <w:tcW w:w="6538" w:type="dxa"/>
            <w:tcBorders>
              <w:top w:val="single" w:sz="8" w:space="0" w:color="000000"/>
              <w:left w:val="single" w:sz="8" w:space="0" w:color="000000"/>
              <w:bottom w:val="single" w:sz="8" w:space="0" w:color="000000"/>
              <w:right w:val="single" w:sz="8" w:space="0" w:color="000000"/>
            </w:tcBorders>
          </w:tcPr>
          <w:p w14:paraId="29D104A1" w14:textId="31D8B31F" w:rsidR="004C23BF" w:rsidRPr="00C23182" w:rsidRDefault="004C23BF" w:rsidP="009A47DE">
            <w:pPr>
              <w:spacing w:before="38" w:line="360" w:lineRule="auto"/>
              <w:rPr>
                <w:rFonts w:eastAsia="Arial Unicode MS"/>
                <w:sz w:val="24"/>
                <w:szCs w:val="24"/>
              </w:rPr>
            </w:pPr>
          </w:p>
        </w:tc>
      </w:tr>
      <w:tr w:rsidR="00C23182" w:rsidRPr="00C23182" w14:paraId="5C1D364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A7E3282" w14:textId="2A21EC59" w:rsidR="003D52E8" w:rsidRPr="00C23182" w:rsidRDefault="003D52E8" w:rsidP="009A47DE">
            <w:pPr>
              <w:spacing w:before="38" w:line="360" w:lineRule="auto"/>
              <w:ind w:left="30"/>
              <w:rPr>
                <w:rFonts w:eastAsia="Arial Unicode MS"/>
                <w:sz w:val="24"/>
                <w:szCs w:val="24"/>
              </w:rPr>
            </w:pPr>
            <w:r w:rsidRPr="00C23182">
              <w:rPr>
                <w:rFonts w:eastAsia="Arial Unicode MS"/>
                <w:sz w:val="24"/>
                <w:szCs w:val="24"/>
              </w:rPr>
              <w:t>GSM</w:t>
            </w:r>
          </w:p>
        </w:tc>
        <w:tc>
          <w:tcPr>
            <w:tcW w:w="6538" w:type="dxa"/>
            <w:tcBorders>
              <w:top w:val="single" w:sz="8" w:space="0" w:color="000000"/>
              <w:left w:val="single" w:sz="8" w:space="0" w:color="000000"/>
              <w:bottom w:val="single" w:sz="8" w:space="0" w:color="000000"/>
              <w:right w:val="single" w:sz="8" w:space="0" w:color="000000"/>
            </w:tcBorders>
          </w:tcPr>
          <w:p w14:paraId="066497B9" w14:textId="77777777" w:rsidR="003D52E8" w:rsidRPr="00C23182" w:rsidRDefault="003D52E8" w:rsidP="009A47DE">
            <w:pPr>
              <w:spacing w:before="38" w:line="360" w:lineRule="auto"/>
              <w:rPr>
                <w:rFonts w:eastAsia="Arial Unicode MS"/>
                <w:sz w:val="24"/>
                <w:szCs w:val="24"/>
              </w:rPr>
            </w:pPr>
          </w:p>
        </w:tc>
      </w:tr>
      <w:tr w:rsidR="00C23182" w:rsidRPr="00C23182" w14:paraId="55895507"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4081176" w14:textId="77777777" w:rsidR="004C23BF" w:rsidRPr="00C23182" w:rsidRDefault="00FC4C57" w:rsidP="009A47DE">
            <w:pPr>
              <w:spacing w:before="37" w:line="360" w:lineRule="auto"/>
              <w:ind w:left="30"/>
              <w:rPr>
                <w:rFonts w:eastAsia="Arial Unicode MS"/>
                <w:sz w:val="24"/>
                <w:szCs w:val="24"/>
              </w:rPr>
            </w:pPr>
            <w:r w:rsidRPr="00C23182">
              <w:rPr>
                <w:rFonts w:eastAsia="Arial Unicode MS"/>
                <w:sz w:val="24"/>
                <w:szCs w:val="24"/>
              </w:rPr>
              <w:t>Faks</w:t>
            </w:r>
          </w:p>
        </w:tc>
        <w:tc>
          <w:tcPr>
            <w:tcW w:w="6538" w:type="dxa"/>
            <w:tcBorders>
              <w:top w:val="single" w:sz="8" w:space="0" w:color="000000"/>
              <w:left w:val="single" w:sz="8" w:space="0" w:color="000000"/>
              <w:bottom w:val="single" w:sz="8" w:space="0" w:color="000000"/>
              <w:right w:val="single" w:sz="8" w:space="0" w:color="000000"/>
            </w:tcBorders>
          </w:tcPr>
          <w:p w14:paraId="14928F1F" w14:textId="36F0E08A" w:rsidR="004C23BF" w:rsidRPr="00C23182" w:rsidRDefault="004C23BF" w:rsidP="009A47DE">
            <w:pPr>
              <w:spacing w:before="37" w:line="360" w:lineRule="auto"/>
              <w:ind w:left="30"/>
              <w:rPr>
                <w:rFonts w:eastAsia="Arial Unicode MS"/>
                <w:sz w:val="24"/>
                <w:szCs w:val="24"/>
              </w:rPr>
            </w:pPr>
          </w:p>
        </w:tc>
      </w:tr>
      <w:tr w:rsidR="00C23182" w:rsidRPr="00C23182" w14:paraId="26C53770"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08FD34C" w14:textId="77777777" w:rsidR="004C23BF" w:rsidRPr="00C23182" w:rsidRDefault="00FC4C57" w:rsidP="009A47DE">
            <w:pPr>
              <w:spacing w:before="37" w:line="360" w:lineRule="auto"/>
              <w:ind w:left="30"/>
              <w:rPr>
                <w:rFonts w:eastAsia="Arial Unicode MS"/>
                <w:sz w:val="24"/>
                <w:szCs w:val="24"/>
              </w:rPr>
            </w:pPr>
            <w:r w:rsidRPr="00C23182">
              <w:rPr>
                <w:rFonts w:eastAsia="Arial Unicode MS"/>
                <w:sz w:val="24"/>
                <w:szCs w:val="24"/>
              </w:rPr>
              <w:t>E-Posta</w:t>
            </w:r>
          </w:p>
        </w:tc>
        <w:tc>
          <w:tcPr>
            <w:tcW w:w="6538" w:type="dxa"/>
            <w:tcBorders>
              <w:top w:val="single" w:sz="8" w:space="0" w:color="000000"/>
              <w:left w:val="single" w:sz="8" w:space="0" w:color="000000"/>
              <w:bottom w:val="single" w:sz="8" w:space="0" w:color="000000"/>
              <w:right w:val="single" w:sz="8" w:space="0" w:color="000000"/>
            </w:tcBorders>
          </w:tcPr>
          <w:p w14:paraId="78A9D7B5" w14:textId="225CFD63" w:rsidR="004C23BF" w:rsidRPr="00C23182" w:rsidRDefault="006E505D" w:rsidP="009A47DE">
            <w:pPr>
              <w:spacing w:before="37" w:line="360" w:lineRule="auto"/>
              <w:ind w:left="30"/>
              <w:rPr>
                <w:rFonts w:eastAsia="Arial Unicode MS"/>
                <w:sz w:val="24"/>
                <w:szCs w:val="24"/>
              </w:rPr>
            </w:pPr>
            <w:hyperlink r:id="rId8"/>
          </w:p>
        </w:tc>
      </w:tr>
      <w:tr w:rsidR="00C81FBE" w:rsidRPr="00C23182" w14:paraId="1C30D89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4A507B37" w14:textId="35A257DF" w:rsidR="00C81FBE" w:rsidRPr="00C23182" w:rsidRDefault="00C81FBE" w:rsidP="009A47DE">
            <w:pPr>
              <w:spacing w:before="37" w:line="360" w:lineRule="auto"/>
              <w:ind w:left="30"/>
              <w:rPr>
                <w:rFonts w:eastAsia="Arial Unicode MS"/>
                <w:sz w:val="24"/>
                <w:szCs w:val="24"/>
              </w:rPr>
            </w:pPr>
            <w:r w:rsidRPr="00C23182">
              <w:rPr>
                <w:rFonts w:eastAsia="Arial Unicode MS"/>
                <w:sz w:val="24"/>
                <w:szCs w:val="24"/>
              </w:rPr>
              <w:t>KEP Adresi</w:t>
            </w:r>
          </w:p>
        </w:tc>
        <w:tc>
          <w:tcPr>
            <w:tcW w:w="6538" w:type="dxa"/>
            <w:tcBorders>
              <w:top w:val="single" w:sz="8" w:space="0" w:color="000000"/>
              <w:left w:val="single" w:sz="8" w:space="0" w:color="000000"/>
              <w:bottom w:val="single" w:sz="8" w:space="0" w:color="000000"/>
              <w:right w:val="single" w:sz="8" w:space="0" w:color="000000"/>
            </w:tcBorders>
          </w:tcPr>
          <w:p w14:paraId="0C93C673" w14:textId="77777777" w:rsidR="00C81FBE" w:rsidRPr="00C23182" w:rsidRDefault="00C81FBE" w:rsidP="009A47DE">
            <w:pPr>
              <w:spacing w:before="37" w:line="360" w:lineRule="auto"/>
              <w:ind w:left="30"/>
              <w:rPr>
                <w:sz w:val="24"/>
                <w:szCs w:val="24"/>
              </w:rPr>
            </w:pPr>
          </w:p>
        </w:tc>
      </w:tr>
    </w:tbl>
    <w:p w14:paraId="76EC80C0" w14:textId="77777777" w:rsidR="004C23BF" w:rsidRPr="00C23182" w:rsidRDefault="004C23BF" w:rsidP="009A47DE">
      <w:pPr>
        <w:spacing w:before="20"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C23182" w:rsidRPr="00C23182" w14:paraId="27031102" w14:textId="77777777">
        <w:trPr>
          <w:trHeight w:hRule="exact" w:val="422"/>
        </w:trPr>
        <w:tc>
          <w:tcPr>
            <w:tcW w:w="10460" w:type="dxa"/>
            <w:gridSpan w:val="2"/>
            <w:tcBorders>
              <w:top w:val="single" w:sz="8" w:space="0" w:color="000000"/>
              <w:left w:val="single" w:sz="8" w:space="0" w:color="000000"/>
              <w:bottom w:val="single" w:sz="8" w:space="0" w:color="000000"/>
              <w:right w:val="single" w:sz="8" w:space="0" w:color="000000"/>
            </w:tcBorders>
          </w:tcPr>
          <w:p w14:paraId="6A144760" w14:textId="00F3CA08" w:rsidR="004C23BF" w:rsidRPr="00C23182" w:rsidRDefault="001065D5" w:rsidP="001065D5">
            <w:pPr>
              <w:spacing w:before="37" w:line="360" w:lineRule="auto"/>
              <w:ind w:right="46"/>
              <w:jc w:val="center"/>
              <w:rPr>
                <w:rFonts w:eastAsia="Arial Unicode MS"/>
                <w:b/>
                <w:sz w:val="24"/>
                <w:szCs w:val="24"/>
              </w:rPr>
            </w:pPr>
            <w:r w:rsidRPr="00C23182">
              <w:rPr>
                <w:rFonts w:eastAsia="Arial Unicode MS"/>
                <w:b/>
                <w:sz w:val="24"/>
                <w:szCs w:val="24"/>
              </w:rPr>
              <w:t>KURULUŞUN</w:t>
            </w:r>
          </w:p>
        </w:tc>
      </w:tr>
      <w:tr w:rsidR="00C23182" w:rsidRPr="00C23182" w14:paraId="62308DDB" w14:textId="77777777" w:rsidTr="009A47DE">
        <w:trPr>
          <w:trHeight w:hRule="exact" w:val="722"/>
        </w:trPr>
        <w:tc>
          <w:tcPr>
            <w:tcW w:w="3923" w:type="dxa"/>
            <w:tcBorders>
              <w:top w:val="single" w:sz="8" w:space="0" w:color="000000"/>
              <w:left w:val="single" w:sz="8" w:space="0" w:color="000000"/>
              <w:bottom w:val="single" w:sz="8" w:space="0" w:color="000000"/>
              <w:right w:val="single" w:sz="8" w:space="0" w:color="000000"/>
            </w:tcBorders>
            <w:vAlign w:val="center"/>
          </w:tcPr>
          <w:p w14:paraId="728C00FF" w14:textId="100DF7CB" w:rsidR="004C23BF" w:rsidRPr="00C23182" w:rsidRDefault="00555AF9" w:rsidP="009A47DE">
            <w:pPr>
              <w:spacing w:line="360" w:lineRule="auto"/>
              <w:rPr>
                <w:rFonts w:eastAsia="Arial Unicode MS"/>
                <w:sz w:val="24"/>
                <w:szCs w:val="24"/>
              </w:rPr>
            </w:pPr>
            <w:r w:rsidRPr="00C23182">
              <w:rPr>
                <w:rFonts w:eastAsia="Arial Unicode MS"/>
                <w:sz w:val="24"/>
                <w:szCs w:val="24"/>
              </w:rPr>
              <w:t>U</w:t>
            </w:r>
            <w:r w:rsidR="00FC4C57" w:rsidRPr="00C23182">
              <w:rPr>
                <w:rFonts w:eastAsia="Arial Unicode MS"/>
                <w:sz w:val="24"/>
                <w:szCs w:val="24"/>
              </w:rPr>
              <w:t>nvanı</w:t>
            </w:r>
          </w:p>
        </w:tc>
        <w:tc>
          <w:tcPr>
            <w:tcW w:w="6538" w:type="dxa"/>
            <w:tcBorders>
              <w:top w:val="single" w:sz="8" w:space="0" w:color="000000"/>
              <w:left w:val="single" w:sz="8" w:space="0" w:color="000000"/>
              <w:bottom w:val="single" w:sz="8" w:space="0" w:color="000000"/>
              <w:right w:val="single" w:sz="8" w:space="0" w:color="000000"/>
            </w:tcBorders>
          </w:tcPr>
          <w:p w14:paraId="000F3352" w14:textId="518FFD6A" w:rsidR="004C23BF" w:rsidRPr="00C23182" w:rsidRDefault="004C23BF" w:rsidP="009A47DE">
            <w:pPr>
              <w:spacing w:before="90" w:line="360" w:lineRule="auto"/>
              <w:ind w:left="30" w:right="519"/>
              <w:rPr>
                <w:rFonts w:eastAsia="Arial Unicode MS"/>
                <w:sz w:val="24"/>
                <w:szCs w:val="24"/>
              </w:rPr>
            </w:pPr>
          </w:p>
        </w:tc>
      </w:tr>
      <w:tr w:rsidR="00C23182" w:rsidRPr="00C23182" w14:paraId="04B4336D" w14:textId="77777777" w:rsidTr="001065D5">
        <w:trPr>
          <w:trHeight w:hRule="exact" w:val="778"/>
        </w:trPr>
        <w:tc>
          <w:tcPr>
            <w:tcW w:w="3923" w:type="dxa"/>
            <w:tcBorders>
              <w:top w:val="single" w:sz="8" w:space="0" w:color="000000"/>
              <w:left w:val="single" w:sz="8" w:space="0" w:color="000000"/>
              <w:bottom w:val="single" w:sz="8" w:space="0" w:color="000000"/>
              <w:right w:val="single" w:sz="8" w:space="0" w:color="000000"/>
            </w:tcBorders>
          </w:tcPr>
          <w:p w14:paraId="7BBEE5D2" w14:textId="33B678B7" w:rsidR="004C23BF" w:rsidRPr="00C23182" w:rsidRDefault="00FC4C57" w:rsidP="009A47DE">
            <w:pPr>
              <w:spacing w:before="37" w:line="360" w:lineRule="auto"/>
              <w:ind w:left="30"/>
              <w:rPr>
                <w:rFonts w:eastAsia="Arial Unicode MS"/>
                <w:sz w:val="24"/>
                <w:szCs w:val="24"/>
              </w:rPr>
            </w:pPr>
            <w:r w:rsidRPr="00C23182">
              <w:rPr>
                <w:rFonts w:eastAsia="Arial Unicode MS"/>
                <w:sz w:val="24"/>
                <w:szCs w:val="24"/>
              </w:rPr>
              <w:t>Yetkili İmza Sahibi</w:t>
            </w:r>
            <w:r w:rsidR="002D59E9" w:rsidRPr="00C23182">
              <w:rPr>
                <w:rFonts w:eastAsia="Arial Unicode MS"/>
                <w:sz w:val="24"/>
                <w:szCs w:val="24"/>
              </w:rPr>
              <w:t>/Sahipleri</w:t>
            </w:r>
            <w:r w:rsidRPr="00C23182">
              <w:rPr>
                <w:rFonts w:eastAsia="Arial Unicode MS"/>
                <w:sz w:val="24"/>
                <w:szCs w:val="24"/>
              </w:rPr>
              <w:t xml:space="preserve"> Adı Soyadı ve </w:t>
            </w:r>
            <w:r w:rsidR="004F27DF" w:rsidRPr="00C23182">
              <w:rPr>
                <w:rFonts w:eastAsia="Arial Unicode MS"/>
                <w:sz w:val="24"/>
                <w:szCs w:val="24"/>
              </w:rPr>
              <w:t>U</w:t>
            </w:r>
            <w:r w:rsidRPr="00C23182">
              <w:rPr>
                <w:rFonts w:eastAsia="Arial Unicode MS"/>
                <w:sz w:val="24"/>
                <w:szCs w:val="24"/>
              </w:rPr>
              <w:t>nvanı</w:t>
            </w:r>
          </w:p>
        </w:tc>
        <w:tc>
          <w:tcPr>
            <w:tcW w:w="6538" w:type="dxa"/>
            <w:tcBorders>
              <w:top w:val="single" w:sz="8" w:space="0" w:color="000000"/>
              <w:left w:val="single" w:sz="8" w:space="0" w:color="000000"/>
              <w:bottom w:val="single" w:sz="8" w:space="0" w:color="000000"/>
              <w:right w:val="single" w:sz="8" w:space="0" w:color="000000"/>
            </w:tcBorders>
          </w:tcPr>
          <w:p w14:paraId="658399E8" w14:textId="0E8ECCF4" w:rsidR="004C23BF" w:rsidRPr="00C23182" w:rsidRDefault="004C23BF" w:rsidP="009A47DE">
            <w:pPr>
              <w:spacing w:before="37" w:line="360" w:lineRule="auto"/>
              <w:ind w:left="30"/>
              <w:rPr>
                <w:rFonts w:eastAsia="Arial Unicode MS"/>
                <w:sz w:val="24"/>
                <w:szCs w:val="24"/>
              </w:rPr>
            </w:pPr>
          </w:p>
        </w:tc>
      </w:tr>
      <w:tr w:rsidR="00C23182" w:rsidRPr="00C23182" w14:paraId="5960B404"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0257D6B" w14:textId="77777777" w:rsidR="004C23BF" w:rsidRPr="00C23182" w:rsidRDefault="00FC4C57" w:rsidP="009A47DE">
            <w:pPr>
              <w:spacing w:before="37" w:line="360" w:lineRule="auto"/>
              <w:ind w:left="30"/>
              <w:rPr>
                <w:rFonts w:eastAsia="Arial Unicode MS"/>
                <w:sz w:val="24"/>
                <w:szCs w:val="24"/>
              </w:rPr>
            </w:pPr>
            <w:r w:rsidRPr="00C23182">
              <w:rPr>
                <w:rFonts w:eastAsia="Arial Unicode MS"/>
                <w:sz w:val="24"/>
                <w:szCs w:val="24"/>
              </w:rPr>
              <w:t>Adresi</w:t>
            </w:r>
          </w:p>
        </w:tc>
        <w:tc>
          <w:tcPr>
            <w:tcW w:w="6538" w:type="dxa"/>
            <w:tcBorders>
              <w:top w:val="single" w:sz="8" w:space="0" w:color="000000"/>
              <w:left w:val="single" w:sz="8" w:space="0" w:color="000000"/>
              <w:bottom w:val="single" w:sz="8" w:space="0" w:color="000000"/>
              <w:right w:val="single" w:sz="8" w:space="0" w:color="000000"/>
            </w:tcBorders>
          </w:tcPr>
          <w:p w14:paraId="09493AC8" w14:textId="6B54A4D1" w:rsidR="004C23BF" w:rsidRPr="00C23182" w:rsidRDefault="004C23BF" w:rsidP="009A47DE">
            <w:pPr>
              <w:spacing w:before="37" w:line="360" w:lineRule="auto"/>
              <w:ind w:left="85"/>
              <w:rPr>
                <w:rFonts w:eastAsia="Arial Unicode MS"/>
                <w:sz w:val="24"/>
                <w:szCs w:val="24"/>
              </w:rPr>
            </w:pPr>
          </w:p>
        </w:tc>
      </w:tr>
      <w:tr w:rsidR="00C23182" w:rsidRPr="00C23182" w14:paraId="3A63370B"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DE6E17B" w14:textId="4918B504" w:rsidR="004C23BF" w:rsidRPr="00C23182" w:rsidRDefault="00FC4C57" w:rsidP="009A47DE">
            <w:pPr>
              <w:spacing w:before="37" w:line="360" w:lineRule="auto"/>
              <w:ind w:left="30"/>
              <w:rPr>
                <w:rFonts w:eastAsia="Arial Unicode MS"/>
                <w:sz w:val="24"/>
                <w:szCs w:val="24"/>
              </w:rPr>
            </w:pPr>
            <w:r w:rsidRPr="00C23182">
              <w:rPr>
                <w:rFonts w:eastAsia="Arial Unicode MS"/>
                <w:sz w:val="24"/>
                <w:szCs w:val="24"/>
              </w:rPr>
              <w:t>Banka Hesap No</w:t>
            </w:r>
            <w:r w:rsidR="0097027E" w:rsidRPr="00C23182">
              <w:rPr>
                <w:rFonts w:eastAsia="Arial Unicode MS"/>
                <w:sz w:val="24"/>
                <w:szCs w:val="24"/>
              </w:rPr>
              <w:t>(IBAN)</w:t>
            </w:r>
          </w:p>
        </w:tc>
        <w:tc>
          <w:tcPr>
            <w:tcW w:w="6538" w:type="dxa"/>
            <w:tcBorders>
              <w:top w:val="single" w:sz="8" w:space="0" w:color="000000"/>
              <w:left w:val="single" w:sz="8" w:space="0" w:color="000000"/>
              <w:bottom w:val="single" w:sz="8" w:space="0" w:color="000000"/>
              <w:right w:val="single" w:sz="8" w:space="0" w:color="000000"/>
            </w:tcBorders>
          </w:tcPr>
          <w:p w14:paraId="4D651854" w14:textId="612C1304" w:rsidR="004C23BF" w:rsidRPr="00C23182" w:rsidRDefault="00FC4C57" w:rsidP="009A47DE">
            <w:pPr>
              <w:spacing w:before="37" w:line="360" w:lineRule="auto"/>
              <w:ind w:left="30"/>
              <w:rPr>
                <w:rFonts w:eastAsia="Arial Unicode MS"/>
                <w:sz w:val="24"/>
                <w:szCs w:val="24"/>
              </w:rPr>
            </w:pPr>
            <w:r w:rsidRPr="00C23182">
              <w:rPr>
                <w:rFonts w:eastAsia="Arial Unicode MS"/>
                <w:sz w:val="24"/>
                <w:szCs w:val="24"/>
              </w:rPr>
              <w:t>TR</w:t>
            </w:r>
          </w:p>
        </w:tc>
      </w:tr>
      <w:tr w:rsidR="00C23182" w:rsidRPr="00C23182" w14:paraId="7F12851E"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0B436363" w14:textId="77777777" w:rsidR="004C23BF" w:rsidRPr="00C23182" w:rsidRDefault="00FC4C57" w:rsidP="009A47DE">
            <w:pPr>
              <w:spacing w:before="37" w:line="360" w:lineRule="auto"/>
              <w:ind w:left="30"/>
              <w:rPr>
                <w:rFonts w:eastAsia="Arial Unicode MS"/>
                <w:sz w:val="24"/>
                <w:szCs w:val="24"/>
              </w:rPr>
            </w:pPr>
            <w:r w:rsidRPr="00C23182">
              <w:rPr>
                <w:rFonts w:eastAsia="Arial Unicode MS"/>
                <w:sz w:val="24"/>
                <w:szCs w:val="24"/>
              </w:rPr>
              <w:t>Telefon</w:t>
            </w:r>
          </w:p>
        </w:tc>
        <w:tc>
          <w:tcPr>
            <w:tcW w:w="6538" w:type="dxa"/>
            <w:tcBorders>
              <w:top w:val="single" w:sz="8" w:space="0" w:color="000000"/>
              <w:left w:val="single" w:sz="8" w:space="0" w:color="000000"/>
              <w:bottom w:val="single" w:sz="8" w:space="0" w:color="000000"/>
              <w:right w:val="single" w:sz="8" w:space="0" w:color="000000"/>
            </w:tcBorders>
          </w:tcPr>
          <w:p w14:paraId="33487DE5" w14:textId="615C70D2" w:rsidR="004C23BF" w:rsidRPr="00C23182" w:rsidRDefault="004C23BF" w:rsidP="009A47DE">
            <w:pPr>
              <w:spacing w:before="37" w:line="360" w:lineRule="auto"/>
              <w:rPr>
                <w:rFonts w:eastAsia="Arial Unicode MS"/>
                <w:sz w:val="24"/>
                <w:szCs w:val="24"/>
              </w:rPr>
            </w:pPr>
          </w:p>
        </w:tc>
      </w:tr>
      <w:tr w:rsidR="00C23182" w:rsidRPr="00C23182" w14:paraId="2778E747"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0489C251" w14:textId="77777777" w:rsidR="004C23BF" w:rsidRPr="00C23182" w:rsidRDefault="00FC4C57" w:rsidP="009A47DE">
            <w:pPr>
              <w:spacing w:before="37" w:line="360" w:lineRule="auto"/>
              <w:ind w:left="30"/>
              <w:rPr>
                <w:rFonts w:eastAsia="Arial Unicode MS"/>
                <w:sz w:val="24"/>
                <w:szCs w:val="24"/>
              </w:rPr>
            </w:pPr>
            <w:r w:rsidRPr="00C23182">
              <w:rPr>
                <w:rFonts w:eastAsia="Arial Unicode MS"/>
                <w:sz w:val="24"/>
                <w:szCs w:val="24"/>
              </w:rPr>
              <w:t>Faks</w:t>
            </w:r>
          </w:p>
        </w:tc>
        <w:tc>
          <w:tcPr>
            <w:tcW w:w="6538" w:type="dxa"/>
            <w:tcBorders>
              <w:top w:val="single" w:sz="8" w:space="0" w:color="000000"/>
              <w:left w:val="single" w:sz="8" w:space="0" w:color="000000"/>
              <w:bottom w:val="single" w:sz="8" w:space="0" w:color="000000"/>
              <w:right w:val="single" w:sz="8" w:space="0" w:color="000000"/>
            </w:tcBorders>
          </w:tcPr>
          <w:p w14:paraId="33F05EFD" w14:textId="0CC32E4C" w:rsidR="004C23BF" w:rsidRPr="00C23182" w:rsidRDefault="004C23BF" w:rsidP="009A47DE">
            <w:pPr>
              <w:spacing w:before="37" w:line="360" w:lineRule="auto"/>
              <w:ind w:left="30"/>
              <w:rPr>
                <w:rFonts w:eastAsia="Arial Unicode MS"/>
                <w:sz w:val="24"/>
                <w:szCs w:val="24"/>
              </w:rPr>
            </w:pPr>
          </w:p>
        </w:tc>
      </w:tr>
      <w:tr w:rsidR="004C23BF" w:rsidRPr="00C23182" w14:paraId="4E9175A9"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44D60B0" w14:textId="77777777" w:rsidR="004C23BF" w:rsidRPr="00C23182" w:rsidRDefault="00FC4C57" w:rsidP="009A47DE">
            <w:pPr>
              <w:spacing w:before="37" w:line="360" w:lineRule="auto"/>
              <w:ind w:left="30"/>
              <w:rPr>
                <w:rFonts w:eastAsia="Arial Unicode MS"/>
                <w:sz w:val="24"/>
                <w:szCs w:val="24"/>
              </w:rPr>
            </w:pPr>
            <w:r w:rsidRPr="00C23182">
              <w:rPr>
                <w:rFonts w:eastAsia="Arial Unicode MS"/>
                <w:sz w:val="24"/>
                <w:szCs w:val="24"/>
              </w:rPr>
              <w:t>E-Posta</w:t>
            </w:r>
          </w:p>
        </w:tc>
        <w:tc>
          <w:tcPr>
            <w:tcW w:w="6538" w:type="dxa"/>
            <w:tcBorders>
              <w:top w:val="single" w:sz="8" w:space="0" w:color="000000"/>
              <w:left w:val="single" w:sz="8" w:space="0" w:color="000000"/>
              <w:bottom w:val="single" w:sz="8" w:space="0" w:color="000000"/>
              <w:right w:val="single" w:sz="8" w:space="0" w:color="000000"/>
            </w:tcBorders>
          </w:tcPr>
          <w:p w14:paraId="07832E3C" w14:textId="0F42AEE6" w:rsidR="004C23BF" w:rsidRPr="00C23182" w:rsidRDefault="004C23BF" w:rsidP="009A47DE">
            <w:pPr>
              <w:spacing w:before="37" w:line="360" w:lineRule="auto"/>
              <w:ind w:left="30"/>
              <w:rPr>
                <w:rFonts w:eastAsia="Arial Unicode MS"/>
                <w:sz w:val="24"/>
                <w:szCs w:val="24"/>
              </w:rPr>
            </w:pPr>
          </w:p>
        </w:tc>
      </w:tr>
    </w:tbl>
    <w:p w14:paraId="3D5BA145" w14:textId="5B11E63B" w:rsidR="00B91480" w:rsidRPr="00C23182" w:rsidRDefault="00B91480" w:rsidP="009A47DE">
      <w:pPr>
        <w:spacing w:line="360" w:lineRule="auto"/>
        <w:rPr>
          <w:sz w:val="24"/>
          <w:szCs w:val="24"/>
        </w:rPr>
      </w:pPr>
    </w:p>
    <w:p w14:paraId="5EB57576" w14:textId="152A6649" w:rsidR="00B91480" w:rsidRPr="00C23182" w:rsidRDefault="00B91480" w:rsidP="009A47DE">
      <w:pPr>
        <w:spacing w:line="360" w:lineRule="auto"/>
        <w:rPr>
          <w:sz w:val="24"/>
          <w:szCs w:val="24"/>
        </w:rPr>
      </w:pPr>
    </w:p>
    <w:p w14:paraId="57A116E6" w14:textId="74E40EB0" w:rsidR="004C23BF" w:rsidRPr="00C23182" w:rsidRDefault="00FC4C57" w:rsidP="009A47DE">
      <w:pPr>
        <w:spacing w:after="240" w:line="360" w:lineRule="auto"/>
        <w:ind w:firstLine="600"/>
        <w:rPr>
          <w:rFonts w:eastAsia="Arial Unicode MS"/>
          <w:b/>
          <w:sz w:val="24"/>
          <w:szCs w:val="24"/>
        </w:rPr>
      </w:pPr>
      <w:r w:rsidRPr="00C23182">
        <w:rPr>
          <w:rFonts w:eastAsia="Arial Unicode MS"/>
          <w:b/>
          <w:position w:val="-1"/>
          <w:sz w:val="24"/>
          <w:szCs w:val="24"/>
        </w:rPr>
        <w:t>A) GENEL BİLGİ</w:t>
      </w:r>
    </w:p>
    <w:p w14:paraId="45A1428E" w14:textId="27D1F174" w:rsidR="004C23BF" w:rsidRPr="00C23182" w:rsidRDefault="004C23BF" w:rsidP="009A47DE">
      <w:pPr>
        <w:tabs>
          <w:tab w:val="left" w:pos="11020"/>
        </w:tabs>
        <w:spacing w:before="75" w:line="360" w:lineRule="auto"/>
        <w:ind w:left="567" w:right="672" w:firstLine="142"/>
        <w:rPr>
          <w:rFonts w:eastAsia="Arial Unicode MS"/>
          <w:sz w:val="24"/>
          <w:szCs w:val="24"/>
        </w:rPr>
      </w:pPr>
    </w:p>
    <w:p w14:paraId="6831E48D" w14:textId="558C3ED8" w:rsidR="004C23BF" w:rsidRPr="00C23182" w:rsidRDefault="00D04211" w:rsidP="009A47DE">
      <w:pPr>
        <w:spacing w:before="17" w:line="360" w:lineRule="auto"/>
        <w:ind w:left="600" w:right="555"/>
        <w:jc w:val="both"/>
        <w:rPr>
          <w:rFonts w:eastAsia="Arial Unicode MS"/>
          <w:sz w:val="24"/>
          <w:szCs w:val="24"/>
        </w:rPr>
      </w:pPr>
      <w:r>
        <w:rPr>
          <w:rFonts w:eastAsia="Arial Unicode MS"/>
          <w:sz w:val="24"/>
          <w:szCs w:val="24"/>
        </w:rPr>
        <w:t>1</w:t>
      </w:r>
      <w:r w:rsidR="0047412B" w:rsidRPr="00C23182">
        <w:rPr>
          <w:rFonts w:eastAsia="Arial Unicode MS"/>
          <w:sz w:val="24"/>
          <w:szCs w:val="24"/>
        </w:rPr>
        <w:t>- Kuruluş</w:t>
      </w:r>
      <w:r w:rsidR="00FC4C57" w:rsidRPr="00C23182">
        <w:rPr>
          <w:rFonts w:eastAsia="Arial Unicode MS"/>
          <w:sz w:val="24"/>
          <w:szCs w:val="24"/>
        </w:rPr>
        <w:t xml:space="preserve"> ile Mali Müşavir arasında "Mali Müşavirlik Proje Harcamaları Değerlendirme </w:t>
      </w:r>
      <w:r w:rsidR="00FC4C57" w:rsidRPr="00C23182">
        <w:rPr>
          <w:rFonts w:eastAsia="Arial Unicode MS"/>
          <w:position w:val="-2"/>
          <w:sz w:val="24"/>
          <w:szCs w:val="24"/>
        </w:rPr>
        <w:t>Raporu" veya "Tam Tasdik Raporu" için yapılan sözleşme bilgileri:</w:t>
      </w:r>
    </w:p>
    <w:tbl>
      <w:tblPr>
        <w:tblW w:w="0" w:type="auto"/>
        <w:tblInd w:w="590" w:type="dxa"/>
        <w:tblLayout w:type="fixed"/>
        <w:tblCellMar>
          <w:left w:w="0" w:type="dxa"/>
          <w:right w:w="0" w:type="dxa"/>
        </w:tblCellMar>
        <w:tblLook w:val="01E0" w:firstRow="1" w:lastRow="1" w:firstColumn="1" w:lastColumn="1" w:noHBand="0" w:noVBand="0"/>
      </w:tblPr>
      <w:tblGrid>
        <w:gridCol w:w="2060"/>
        <w:gridCol w:w="8240"/>
      </w:tblGrid>
      <w:tr w:rsidR="00C23182" w:rsidRPr="00C23182" w14:paraId="41CEEBC1"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D19D7C0" w14:textId="77777777" w:rsidR="004C23BF" w:rsidRPr="00C23182" w:rsidRDefault="00FC4C57" w:rsidP="009A47DE">
            <w:pPr>
              <w:spacing w:before="37" w:line="360" w:lineRule="auto"/>
              <w:ind w:left="30"/>
              <w:rPr>
                <w:rFonts w:eastAsia="Arial Unicode MS"/>
                <w:sz w:val="24"/>
                <w:szCs w:val="24"/>
              </w:rPr>
            </w:pPr>
            <w:r w:rsidRPr="00C23182">
              <w:rPr>
                <w:rFonts w:eastAsia="Arial Unicode MS"/>
                <w:sz w:val="24"/>
                <w:szCs w:val="24"/>
              </w:rPr>
              <w:t>Sözleşme Konusu</w:t>
            </w:r>
          </w:p>
        </w:tc>
        <w:tc>
          <w:tcPr>
            <w:tcW w:w="8240" w:type="dxa"/>
            <w:tcBorders>
              <w:top w:val="single" w:sz="8" w:space="0" w:color="000000"/>
              <w:left w:val="single" w:sz="8" w:space="0" w:color="000000"/>
              <w:bottom w:val="single" w:sz="8" w:space="0" w:color="000000"/>
              <w:right w:val="single" w:sz="8" w:space="0" w:color="000000"/>
            </w:tcBorders>
          </w:tcPr>
          <w:p w14:paraId="4376DB7C" w14:textId="11A1F9D5" w:rsidR="004C23BF" w:rsidRPr="00C23182" w:rsidRDefault="004C23BF" w:rsidP="009A47DE">
            <w:pPr>
              <w:spacing w:before="37" w:line="360" w:lineRule="auto"/>
              <w:ind w:left="30"/>
              <w:rPr>
                <w:rFonts w:eastAsia="Arial Unicode MS"/>
                <w:sz w:val="24"/>
                <w:szCs w:val="24"/>
              </w:rPr>
            </w:pPr>
          </w:p>
        </w:tc>
      </w:tr>
      <w:tr w:rsidR="00C23182" w:rsidRPr="00C23182" w14:paraId="1D86B7F7"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3A371E6F" w14:textId="77777777" w:rsidR="004C23BF" w:rsidRPr="00C23182" w:rsidRDefault="00FC4C57" w:rsidP="009A47DE">
            <w:pPr>
              <w:spacing w:before="37" w:line="360" w:lineRule="auto"/>
              <w:ind w:left="30"/>
              <w:rPr>
                <w:rFonts w:eastAsia="Arial Unicode MS"/>
                <w:sz w:val="24"/>
                <w:szCs w:val="24"/>
              </w:rPr>
            </w:pPr>
            <w:r w:rsidRPr="00C23182">
              <w:rPr>
                <w:rFonts w:eastAsia="Arial Unicode MS"/>
                <w:sz w:val="24"/>
                <w:szCs w:val="24"/>
              </w:rPr>
              <w:t>Sözleşme Sayısı</w:t>
            </w:r>
          </w:p>
        </w:tc>
        <w:tc>
          <w:tcPr>
            <w:tcW w:w="8240" w:type="dxa"/>
            <w:tcBorders>
              <w:top w:val="single" w:sz="8" w:space="0" w:color="000000"/>
              <w:left w:val="single" w:sz="8" w:space="0" w:color="000000"/>
              <w:bottom w:val="single" w:sz="8" w:space="0" w:color="000000"/>
              <w:right w:val="single" w:sz="8" w:space="0" w:color="000000"/>
            </w:tcBorders>
          </w:tcPr>
          <w:p w14:paraId="6F976190" w14:textId="6DFE261C" w:rsidR="004C23BF" w:rsidRPr="00C23182" w:rsidRDefault="004C23BF" w:rsidP="009A47DE">
            <w:pPr>
              <w:spacing w:before="37" w:line="360" w:lineRule="auto"/>
              <w:ind w:left="30"/>
              <w:rPr>
                <w:rFonts w:eastAsia="Arial Unicode MS"/>
                <w:sz w:val="24"/>
                <w:szCs w:val="24"/>
              </w:rPr>
            </w:pPr>
          </w:p>
        </w:tc>
      </w:tr>
      <w:tr w:rsidR="004C23BF" w:rsidRPr="00C23182" w14:paraId="153071D2"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44C52E0" w14:textId="77777777" w:rsidR="004C23BF" w:rsidRPr="00C23182" w:rsidRDefault="00FC4C57" w:rsidP="009A47DE">
            <w:pPr>
              <w:spacing w:before="37" w:line="360" w:lineRule="auto"/>
              <w:ind w:left="30"/>
              <w:rPr>
                <w:rFonts w:eastAsia="Arial Unicode MS"/>
                <w:sz w:val="24"/>
                <w:szCs w:val="24"/>
              </w:rPr>
            </w:pPr>
            <w:r w:rsidRPr="00C23182">
              <w:rPr>
                <w:rFonts w:eastAsia="Arial Unicode MS"/>
                <w:sz w:val="24"/>
                <w:szCs w:val="24"/>
              </w:rPr>
              <w:t>Sözleşme Tarihi</w:t>
            </w:r>
          </w:p>
        </w:tc>
        <w:tc>
          <w:tcPr>
            <w:tcW w:w="8240" w:type="dxa"/>
            <w:tcBorders>
              <w:top w:val="single" w:sz="8" w:space="0" w:color="000000"/>
              <w:left w:val="single" w:sz="8" w:space="0" w:color="000000"/>
              <w:bottom w:val="single" w:sz="8" w:space="0" w:color="000000"/>
              <w:right w:val="single" w:sz="8" w:space="0" w:color="000000"/>
            </w:tcBorders>
          </w:tcPr>
          <w:p w14:paraId="0F14348B" w14:textId="6A105306" w:rsidR="004C23BF" w:rsidRPr="00C23182" w:rsidRDefault="004C23BF" w:rsidP="009A47DE">
            <w:pPr>
              <w:spacing w:before="37" w:line="360" w:lineRule="auto"/>
              <w:ind w:left="30"/>
              <w:rPr>
                <w:rFonts w:eastAsia="Arial Unicode MS"/>
                <w:sz w:val="24"/>
                <w:szCs w:val="24"/>
              </w:rPr>
            </w:pPr>
          </w:p>
        </w:tc>
      </w:tr>
    </w:tbl>
    <w:p w14:paraId="764E41C8" w14:textId="77777777" w:rsidR="00CD5808" w:rsidRPr="00C23182" w:rsidRDefault="00CD5808" w:rsidP="009A47DE">
      <w:pPr>
        <w:spacing w:line="360" w:lineRule="auto"/>
        <w:rPr>
          <w:sz w:val="24"/>
          <w:szCs w:val="24"/>
        </w:rPr>
      </w:pPr>
    </w:p>
    <w:p w14:paraId="50E93C96" w14:textId="14EAD219" w:rsidR="00CD5808" w:rsidRPr="00C23182" w:rsidRDefault="00CD5808" w:rsidP="009A47DE">
      <w:pPr>
        <w:spacing w:after="240" w:line="360" w:lineRule="auto"/>
        <w:ind w:firstLine="600"/>
        <w:rPr>
          <w:rFonts w:eastAsia="Arial Unicode MS"/>
          <w:b/>
          <w:sz w:val="24"/>
          <w:szCs w:val="24"/>
        </w:rPr>
      </w:pPr>
      <w:r w:rsidRPr="00C23182">
        <w:rPr>
          <w:rFonts w:eastAsia="Arial Unicode MS"/>
          <w:b/>
          <w:sz w:val="24"/>
          <w:szCs w:val="24"/>
        </w:rPr>
        <w:t xml:space="preserve">B) USUL </w:t>
      </w:r>
      <w:r w:rsidR="00FC4C57" w:rsidRPr="00C23182">
        <w:rPr>
          <w:rFonts w:eastAsia="Arial Unicode MS"/>
          <w:b/>
          <w:sz w:val="24"/>
          <w:szCs w:val="24"/>
        </w:rPr>
        <w:t>İNCELEMELERİ</w:t>
      </w:r>
    </w:p>
    <w:p w14:paraId="1D43BFD1" w14:textId="7CE6F440" w:rsidR="004C23BF" w:rsidRPr="00C23182" w:rsidRDefault="00FC4C57" w:rsidP="009A47DE">
      <w:pPr>
        <w:spacing w:line="360" w:lineRule="auto"/>
        <w:ind w:left="600" w:right="238"/>
        <w:jc w:val="both"/>
        <w:rPr>
          <w:rFonts w:eastAsia="Arial Unicode MS"/>
          <w:sz w:val="24"/>
          <w:szCs w:val="24"/>
        </w:rPr>
      </w:pPr>
      <w:r w:rsidRPr="00C23182">
        <w:rPr>
          <w:rFonts w:eastAsia="Arial Unicode MS"/>
          <w:sz w:val="24"/>
          <w:szCs w:val="24"/>
        </w:rPr>
        <w:t>1-</w:t>
      </w:r>
      <w:r w:rsidRPr="00C23182">
        <w:rPr>
          <w:rFonts w:eastAsia="Arial Unicode MS"/>
          <w:spacing w:val="55"/>
          <w:sz w:val="24"/>
          <w:szCs w:val="24"/>
        </w:rPr>
        <w:t xml:space="preserve"> </w:t>
      </w:r>
      <w:r w:rsidRPr="00C23182">
        <w:rPr>
          <w:rFonts w:eastAsia="Arial Unicode MS"/>
          <w:sz w:val="24"/>
          <w:szCs w:val="24"/>
        </w:rPr>
        <w:t>"</w:t>
      </w:r>
      <w:r w:rsidRPr="00C23182">
        <w:rPr>
          <w:rFonts w:eastAsia="Arial Unicode MS"/>
          <w:spacing w:val="55"/>
          <w:sz w:val="24"/>
          <w:szCs w:val="24"/>
        </w:rPr>
        <w:t xml:space="preserve"> </w:t>
      </w:r>
      <w:r w:rsidR="001065D5" w:rsidRPr="00C23182">
        <w:rPr>
          <w:rFonts w:eastAsia="Arial Unicode MS"/>
          <w:spacing w:val="55"/>
          <w:sz w:val="24"/>
          <w:szCs w:val="24"/>
        </w:rPr>
        <w:t>……..</w:t>
      </w:r>
      <w:r w:rsidRPr="00C23182">
        <w:rPr>
          <w:rFonts w:eastAsia="Arial Unicode MS"/>
          <w:sz w:val="24"/>
          <w:szCs w:val="24"/>
        </w:rPr>
        <w:t xml:space="preserve"> " dönemine ilişkin yasal defterlerin cinsi, tasdik yeri, tasdik makamı, tasdik tarihi ve tasdik numarası</w:t>
      </w:r>
      <w:r w:rsidR="00FF0E6E" w:rsidRPr="00C23182">
        <w:rPr>
          <w:rFonts w:eastAsia="Arial Unicode MS"/>
          <w:sz w:val="24"/>
          <w:szCs w:val="24"/>
        </w:rPr>
        <w:t xml:space="preserve"> </w:t>
      </w:r>
      <w:r w:rsidRPr="00C23182">
        <w:rPr>
          <w:rFonts w:eastAsia="Arial Unicode MS"/>
          <w:sz w:val="24"/>
          <w:szCs w:val="24"/>
        </w:rPr>
        <w:t>(e-defte</w:t>
      </w:r>
      <w:r w:rsidR="00CF36A6" w:rsidRPr="00C23182">
        <w:rPr>
          <w:rFonts w:eastAsia="Arial Unicode MS"/>
          <w:sz w:val="24"/>
          <w:szCs w:val="24"/>
        </w:rPr>
        <w:t>rde Tasdik Yeri ve Tasdik</w:t>
      </w:r>
      <w:r w:rsidR="00CF36A6" w:rsidRPr="00C23182">
        <w:rPr>
          <w:rStyle w:val="AklamaBavurusu"/>
          <w:sz w:val="24"/>
          <w:szCs w:val="24"/>
        </w:rPr>
        <w:t xml:space="preserve"> Makamı GİB</w:t>
      </w:r>
      <w:r w:rsidRPr="00C23182">
        <w:rPr>
          <w:rFonts w:eastAsia="Arial Unicode MS"/>
          <w:sz w:val="24"/>
          <w:szCs w:val="24"/>
        </w:rPr>
        <w:t>, Tasdik Tarihi ve Tasdik Numarası olarak da GİB e-defter</w:t>
      </w:r>
      <w:r w:rsidR="00C81FBE" w:rsidRPr="00C23182">
        <w:rPr>
          <w:rFonts w:eastAsia="Arial Unicode MS"/>
          <w:sz w:val="24"/>
          <w:szCs w:val="24"/>
        </w:rPr>
        <w:t>/</w:t>
      </w:r>
      <w:r w:rsidR="00FF0E6E" w:rsidRPr="00C23182">
        <w:rPr>
          <w:rFonts w:eastAsia="Arial Unicode MS"/>
          <w:sz w:val="24"/>
          <w:szCs w:val="24"/>
        </w:rPr>
        <w:t>e-berat</w:t>
      </w:r>
      <w:r w:rsidRPr="00C23182">
        <w:rPr>
          <w:rFonts w:eastAsia="Arial Unicode MS"/>
          <w:sz w:val="24"/>
          <w:szCs w:val="24"/>
        </w:rPr>
        <w:t xml:space="preserve"> tarih ve numarası):</w:t>
      </w:r>
    </w:p>
    <w:tbl>
      <w:tblPr>
        <w:tblW w:w="0" w:type="auto"/>
        <w:tblInd w:w="590" w:type="dxa"/>
        <w:tblLayout w:type="fixed"/>
        <w:tblCellMar>
          <w:left w:w="0" w:type="dxa"/>
          <w:right w:w="0" w:type="dxa"/>
        </w:tblCellMar>
        <w:tblLook w:val="01E0" w:firstRow="1" w:lastRow="1" w:firstColumn="1" w:lastColumn="1" w:noHBand="0" w:noVBand="0"/>
      </w:tblPr>
      <w:tblGrid>
        <w:gridCol w:w="2060"/>
        <w:gridCol w:w="2060"/>
        <w:gridCol w:w="2060"/>
        <w:gridCol w:w="2060"/>
        <w:gridCol w:w="2060"/>
      </w:tblGrid>
      <w:tr w:rsidR="00C23182" w:rsidRPr="00C23182" w14:paraId="4AF28A27"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4B226734" w14:textId="77777777" w:rsidR="004C23BF" w:rsidRPr="00C23182" w:rsidRDefault="00FC4C57" w:rsidP="009A47DE">
            <w:pPr>
              <w:spacing w:before="37" w:line="360" w:lineRule="auto"/>
              <w:ind w:left="498"/>
              <w:rPr>
                <w:rFonts w:eastAsia="Arial Unicode MS"/>
                <w:sz w:val="24"/>
                <w:szCs w:val="24"/>
              </w:rPr>
            </w:pPr>
            <w:r w:rsidRPr="00C23182">
              <w:rPr>
                <w:rFonts w:eastAsia="Arial Unicode MS"/>
                <w:sz w:val="24"/>
                <w:szCs w:val="24"/>
              </w:rPr>
              <w:t>Defter Cinsi</w:t>
            </w:r>
          </w:p>
        </w:tc>
        <w:tc>
          <w:tcPr>
            <w:tcW w:w="2060" w:type="dxa"/>
            <w:tcBorders>
              <w:top w:val="single" w:sz="8" w:space="0" w:color="000000"/>
              <w:left w:val="single" w:sz="8" w:space="0" w:color="000000"/>
              <w:bottom w:val="single" w:sz="8" w:space="0" w:color="000000"/>
              <w:right w:val="single" w:sz="8" w:space="0" w:color="000000"/>
            </w:tcBorders>
          </w:tcPr>
          <w:p w14:paraId="01DE0B2A" w14:textId="77777777" w:rsidR="004C23BF" w:rsidRPr="00C23182" w:rsidRDefault="00FC4C57" w:rsidP="009A47DE">
            <w:pPr>
              <w:spacing w:before="37" w:line="360" w:lineRule="auto"/>
              <w:ind w:left="520"/>
              <w:rPr>
                <w:rFonts w:eastAsia="Arial Unicode MS"/>
                <w:sz w:val="24"/>
                <w:szCs w:val="24"/>
              </w:rPr>
            </w:pPr>
            <w:r w:rsidRPr="00C23182">
              <w:rPr>
                <w:rFonts w:eastAsia="Arial Unicode MS"/>
                <w:sz w:val="24"/>
                <w:szCs w:val="24"/>
              </w:rPr>
              <w:t>Tasdik Yeri</w:t>
            </w:r>
          </w:p>
        </w:tc>
        <w:tc>
          <w:tcPr>
            <w:tcW w:w="2060" w:type="dxa"/>
            <w:tcBorders>
              <w:top w:val="single" w:sz="8" w:space="0" w:color="000000"/>
              <w:left w:val="single" w:sz="8" w:space="0" w:color="000000"/>
              <w:bottom w:val="single" w:sz="8" w:space="0" w:color="000000"/>
              <w:right w:val="single" w:sz="8" w:space="0" w:color="000000"/>
            </w:tcBorders>
          </w:tcPr>
          <w:p w14:paraId="3E5EF27F" w14:textId="77777777" w:rsidR="004C23BF" w:rsidRPr="00C23182" w:rsidRDefault="00FC4C57" w:rsidP="009A47DE">
            <w:pPr>
              <w:spacing w:before="37" w:line="360" w:lineRule="auto"/>
              <w:ind w:left="342"/>
              <w:rPr>
                <w:rFonts w:eastAsia="Arial Unicode MS"/>
                <w:sz w:val="24"/>
                <w:szCs w:val="24"/>
              </w:rPr>
            </w:pPr>
            <w:r w:rsidRPr="00C23182">
              <w:rPr>
                <w:rFonts w:eastAsia="Arial Unicode MS"/>
                <w:sz w:val="24"/>
                <w:szCs w:val="24"/>
              </w:rPr>
              <w:t>Tasdik Makamı</w:t>
            </w:r>
          </w:p>
        </w:tc>
        <w:tc>
          <w:tcPr>
            <w:tcW w:w="2060" w:type="dxa"/>
            <w:tcBorders>
              <w:top w:val="single" w:sz="8" w:space="0" w:color="000000"/>
              <w:left w:val="single" w:sz="8" w:space="0" w:color="000000"/>
              <w:bottom w:val="single" w:sz="8" w:space="0" w:color="000000"/>
              <w:right w:val="single" w:sz="8" w:space="0" w:color="000000"/>
            </w:tcBorders>
          </w:tcPr>
          <w:p w14:paraId="5B89BA5E" w14:textId="77777777" w:rsidR="004C23BF" w:rsidRPr="00C23182" w:rsidRDefault="00FC4C57" w:rsidP="009A47DE">
            <w:pPr>
              <w:spacing w:before="37" w:line="360" w:lineRule="auto"/>
              <w:ind w:left="448"/>
              <w:rPr>
                <w:rFonts w:eastAsia="Arial Unicode MS"/>
                <w:sz w:val="24"/>
                <w:szCs w:val="24"/>
              </w:rPr>
            </w:pPr>
            <w:r w:rsidRPr="00C23182">
              <w:rPr>
                <w:rFonts w:eastAsia="Arial Unicode MS"/>
                <w:sz w:val="24"/>
                <w:szCs w:val="24"/>
              </w:rPr>
              <w:t>Tasdik Tarihi</w:t>
            </w:r>
          </w:p>
        </w:tc>
        <w:tc>
          <w:tcPr>
            <w:tcW w:w="2060" w:type="dxa"/>
            <w:tcBorders>
              <w:top w:val="single" w:sz="8" w:space="0" w:color="000000"/>
              <w:left w:val="single" w:sz="8" w:space="0" w:color="000000"/>
              <w:bottom w:val="single" w:sz="8" w:space="0" w:color="000000"/>
              <w:right w:val="single" w:sz="8" w:space="0" w:color="000000"/>
            </w:tcBorders>
          </w:tcPr>
          <w:p w14:paraId="4DBF9CE3" w14:textId="77777777" w:rsidR="004C23BF" w:rsidRPr="00C23182" w:rsidRDefault="00FC4C57" w:rsidP="009A47DE">
            <w:pPr>
              <w:spacing w:before="37" w:line="360" w:lineRule="auto"/>
              <w:ind w:left="265"/>
              <w:rPr>
                <w:rFonts w:eastAsia="Arial Unicode MS"/>
                <w:sz w:val="24"/>
                <w:szCs w:val="24"/>
              </w:rPr>
            </w:pPr>
            <w:r w:rsidRPr="00C23182">
              <w:rPr>
                <w:rFonts w:eastAsia="Arial Unicode MS"/>
                <w:sz w:val="24"/>
                <w:szCs w:val="24"/>
              </w:rPr>
              <w:t>Tasdik Numarası</w:t>
            </w:r>
          </w:p>
        </w:tc>
      </w:tr>
      <w:tr w:rsidR="00C23182" w:rsidRPr="00C23182" w14:paraId="1A3E698E"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5AAE444" w14:textId="442A878D" w:rsidR="004C23BF" w:rsidRPr="00C23182" w:rsidRDefault="004C23BF" w:rsidP="009A47DE">
            <w:pPr>
              <w:spacing w:before="37" w:line="360" w:lineRule="auto"/>
              <w:ind w:left="3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803E656" w14:textId="68F1BB48" w:rsidR="004C23BF" w:rsidRPr="00C23182"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8A83EB7" w14:textId="4546B1D5" w:rsidR="004C23BF" w:rsidRPr="00C23182"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97AEBA4" w14:textId="1D051166" w:rsidR="004C23BF" w:rsidRPr="00C23182"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BAEC168" w14:textId="5F0895A7" w:rsidR="004C23BF" w:rsidRPr="00C23182" w:rsidRDefault="004C23BF" w:rsidP="009A47DE">
            <w:pPr>
              <w:spacing w:before="37" w:line="360" w:lineRule="auto"/>
              <w:ind w:left="707" w:right="707"/>
              <w:jc w:val="center"/>
              <w:rPr>
                <w:rFonts w:eastAsia="Arial Unicode MS"/>
                <w:sz w:val="24"/>
                <w:szCs w:val="24"/>
              </w:rPr>
            </w:pPr>
          </w:p>
        </w:tc>
      </w:tr>
      <w:tr w:rsidR="00C23182" w:rsidRPr="00C23182" w14:paraId="4EDBAB7D"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67643DF5" w14:textId="331045E0" w:rsidR="004C23BF" w:rsidRPr="00C23182" w:rsidRDefault="004C23BF" w:rsidP="009A47DE">
            <w:pPr>
              <w:spacing w:before="37" w:line="360" w:lineRule="auto"/>
              <w:ind w:left="431"/>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0BA9C3E3" w14:textId="45B0B76D" w:rsidR="004C23BF" w:rsidRPr="00C23182"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0ACC93D1" w14:textId="5F44C782" w:rsidR="004C23BF" w:rsidRPr="00C23182"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54F5CD1" w14:textId="102C4E5E" w:rsidR="004C23BF" w:rsidRPr="00C23182"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30A897FE" w14:textId="7E7D976F" w:rsidR="004C23BF" w:rsidRPr="00C23182" w:rsidRDefault="004C23BF" w:rsidP="009A47DE">
            <w:pPr>
              <w:spacing w:before="37" w:line="360" w:lineRule="auto"/>
              <w:ind w:left="707" w:right="707"/>
              <w:jc w:val="center"/>
              <w:rPr>
                <w:rFonts w:eastAsia="Arial Unicode MS"/>
                <w:sz w:val="24"/>
                <w:szCs w:val="24"/>
              </w:rPr>
            </w:pPr>
          </w:p>
        </w:tc>
      </w:tr>
      <w:tr w:rsidR="004C23BF" w:rsidRPr="00C23182" w14:paraId="05CC0334"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C4EA76F" w14:textId="013E0D1C" w:rsidR="004C23BF" w:rsidRPr="00C23182" w:rsidRDefault="004C23BF" w:rsidP="009A47DE">
            <w:pPr>
              <w:spacing w:before="37" w:line="360" w:lineRule="auto"/>
              <w:ind w:left="298"/>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507A4309" w14:textId="75E8A67C" w:rsidR="004C23BF" w:rsidRPr="00C23182"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7D6A97D1" w14:textId="12BEBFDE" w:rsidR="004C23BF" w:rsidRPr="00C23182"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7D4F2E2C" w14:textId="5A913C8A" w:rsidR="004C23BF" w:rsidRPr="00C23182"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1AB5AEC" w14:textId="607F1DC5" w:rsidR="004C23BF" w:rsidRPr="00C23182" w:rsidRDefault="004C23BF" w:rsidP="009A47DE">
            <w:pPr>
              <w:spacing w:before="37" w:line="360" w:lineRule="auto"/>
              <w:ind w:left="707" w:right="707"/>
              <w:jc w:val="center"/>
              <w:rPr>
                <w:rFonts w:eastAsia="Arial Unicode MS"/>
                <w:sz w:val="24"/>
                <w:szCs w:val="24"/>
              </w:rPr>
            </w:pPr>
          </w:p>
        </w:tc>
      </w:tr>
    </w:tbl>
    <w:p w14:paraId="7EA391D7" w14:textId="77777777" w:rsidR="004C23BF" w:rsidRPr="00C23182" w:rsidRDefault="004C23BF" w:rsidP="009A47DE">
      <w:pPr>
        <w:spacing w:line="360" w:lineRule="auto"/>
        <w:rPr>
          <w:sz w:val="24"/>
          <w:szCs w:val="24"/>
        </w:rPr>
      </w:pPr>
    </w:p>
    <w:p w14:paraId="57567844" w14:textId="181B93FD" w:rsidR="009A47DE" w:rsidRPr="00C23182" w:rsidRDefault="00FC4C57" w:rsidP="009A47DE">
      <w:pPr>
        <w:spacing w:line="360" w:lineRule="auto"/>
        <w:ind w:left="600"/>
        <w:rPr>
          <w:rFonts w:eastAsia="Arial Unicode MS"/>
          <w:sz w:val="24"/>
          <w:szCs w:val="24"/>
        </w:rPr>
      </w:pPr>
      <w:r w:rsidRPr="00C23182">
        <w:rPr>
          <w:rFonts w:eastAsia="Arial Unicode MS"/>
          <w:spacing w:val="6"/>
          <w:sz w:val="24"/>
          <w:szCs w:val="24"/>
        </w:rPr>
        <w:t>2</w:t>
      </w:r>
      <w:r w:rsidRPr="00C23182">
        <w:rPr>
          <w:rFonts w:eastAsia="Arial Unicode MS"/>
          <w:sz w:val="24"/>
          <w:szCs w:val="24"/>
        </w:rPr>
        <w:t>-</w:t>
      </w:r>
      <w:r w:rsidRPr="00C23182">
        <w:rPr>
          <w:rFonts w:eastAsia="Arial Unicode MS"/>
          <w:spacing w:val="25"/>
          <w:sz w:val="24"/>
          <w:szCs w:val="24"/>
        </w:rPr>
        <w:t xml:space="preserve"> </w:t>
      </w:r>
      <w:r w:rsidRPr="00C23182">
        <w:rPr>
          <w:rFonts w:eastAsia="Arial Unicode MS"/>
          <w:spacing w:val="6"/>
          <w:sz w:val="24"/>
          <w:szCs w:val="24"/>
        </w:rPr>
        <w:t>Mal</w:t>
      </w:r>
      <w:r w:rsidRPr="00C23182">
        <w:rPr>
          <w:rFonts w:eastAsia="Arial Unicode MS"/>
          <w:sz w:val="24"/>
          <w:szCs w:val="24"/>
        </w:rPr>
        <w:t>i</w:t>
      </w:r>
      <w:r w:rsidRPr="00C23182">
        <w:rPr>
          <w:rFonts w:eastAsia="Arial Unicode MS"/>
          <w:spacing w:val="25"/>
          <w:sz w:val="24"/>
          <w:szCs w:val="24"/>
        </w:rPr>
        <w:t xml:space="preserve"> </w:t>
      </w:r>
      <w:r w:rsidRPr="00C23182">
        <w:rPr>
          <w:rFonts w:eastAsia="Arial Unicode MS"/>
          <w:spacing w:val="6"/>
          <w:sz w:val="24"/>
          <w:szCs w:val="24"/>
        </w:rPr>
        <w:t>Raporu</w:t>
      </w:r>
      <w:r w:rsidRPr="00C23182">
        <w:rPr>
          <w:rFonts w:eastAsia="Arial Unicode MS"/>
          <w:sz w:val="24"/>
          <w:szCs w:val="24"/>
        </w:rPr>
        <w:t>n</w:t>
      </w:r>
      <w:r w:rsidRPr="00C23182">
        <w:rPr>
          <w:rFonts w:eastAsia="Arial Unicode MS"/>
          <w:spacing w:val="25"/>
          <w:sz w:val="24"/>
          <w:szCs w:val="24"/>
        </w:rPr>
        <w:t xml:space="preserve"> </w:t>
      </w:r>
      <w:r w:rsidRPr="00C23182">
        <w:rPr>
          <w:rFonts w:eastAsia="Arial Unicode MS"/>
          <w:spacing w:val="6"/>
          <w:sz w:val="24"/>
          <w:szCs w:val="24"/>
        </w:rPr>
        <w:t>usu</w:t>
      </w:r>
      <w:r w:rsidRPr="00C23182">
        <w:rPr>
          <w:rFonts w:eastAsia="Arial Unicode MS"/>
          <w:sz w:val="24"/>
          <w:szCs w:val="24"/>
        </w:rPr>
        <w:t>l</w:t>
      </w:r>
      <w:r w:rsidRPr="00C23182">
        <w:rPr>
          <w:rFonts w:eastAsia="Arial Unicode MS"/>
          <w:spacing w:val="6"/>
          <w:sz w:val="24"/>
          <w:szCs w:val="24"/>
        </w:rPr>
        <w:t xml:space="preserve"> incelemesi, </w:t>
      </w:r>
      <w:r w:rsidR="00F30E29" w:rsidRPr="00C23182">
        <w:rPr>
          <w:rFonts w:eastAsia="Arial Unicode MS"/>
          <w:spacing w:val="6"/>
          <w:sz w:val="24"/>
          <w:szCs w:val="24"/>
        </w:rPr>
        <w:t xml:space="preserve">ilgili destek programı Uygulama Esasları ve </w:t>
      </w:r>
      <w:r w:rsidRPr="00C23182">
        <w:rPr>
          <w:rFonts w:eastAsia="Arial Unicode MS"/>
          <w:spacing w:val="6"/>
          <w:sz w:val="24"/>
          <w:szCs w:val="24"/>
        </w:rPr>
        <w:t>Mali Rapor Hazırlama Kılavuzunda</w:t>
      </w:r>
      <w:r w:rsidRPr="00C23182">
        <w:rPr>
          <w:rFonts w:eastAsia="Arial Unicode MS"/>
          <w:spacing w:val="25"/>
          <w:sz w:val="24"/>
          <w:szCs w:val="24"/>
        </w:rPr>
        <w:t xml:space="preserve"> </w:t>
      </w:r>
      <w:r w:rsidRPr="00C23182">
        <w:rPr>
          <w:rFonts w:eastAsia="Arial Unicode MS"/>
          <w:spacing w:val="6"/>
          <w:sz w:val="24"/>
          <w:szCs w:val="24"/>
        </w:rPr>
        <w:t>belirtile</w:t>
      </w:r>
      <w:r w:rsidRPr="00C23182">
        <w:rPr>
          <w:rFonts w:eastAsia="Arial Unicode MS"/>
          <w:sz w:val="24"/>
          <w:szCs w:val="24"/>
        </w:rPr>
        <w:t>n</w:t>
      </w:r>
      <w:r w:rsidRPr="00C23182">
        <w:rPr>
          <w:rFonts w:eastAsia="Arial Unicode MS"/>
          <w:spacing w:val="25"/>
          <w:sz w:val="24"/>
          <w:szCs w:val="24"/>
        </w:rPr>
        <w:t xml:space="preserve"> </w:t>
      </w:r>
      <w:r w:rsidRPr="00C23182">
        <w:rPr>
          <w:rFonts w:eastAsia="Arial Unicode MS"/>
          <w:spacing w:val="6"/>
          <w:sz w:val="24"/>
          <w:szCs w:val="24"/>
        </w:rPr>
        <w:t>esa</w:t>
      </w:r>
      <w:r w:rsidRPr="00C23182">
        <w:rPr>
          <w:rFonts w:eastAsia="Arial Unicode MS"/>
          <w:sz w:val="24"/>
          <w:szCs w:val="24"/>
        </w:rPr>
        <w:t>s</w:t>
      </w:r>
      <w:r w:rsidRPr="00C23182">
        <w:rPr>
          <w:rFonts w:eastAsia="Arial Unicode MS"/>
          <w:spacing w:val="25"/>
          <w:sz w:val="24"/>
          <w:szCs w:val="24"/>
        </w:rPr>
        <w:t xml:space="preserve"> </w:t>
      </w:r>
      <w:r w:rsidRPr="00C23182">
        <w:rPr>
          <w:rFonts w:eastAsia="Arial Unicode MS"/>
          <w:spacing w:val="6"/>
          <w:sz w:val="24"/>
          <w:szCs w:val="24"/>
        </w:rPr>
        <w:t>v</w:t>
      </w:r>
      <w:r w:rsidRPr="00C23182">
        <w:rPr>
          <w:rFonts w:eastAsia="Arial Unicode MS"/>
          <w:sz w:val="24"/>
          <w:szCs w:val="24"/>
        </w:rPr>
        <w:t>e</w:t>
      </w:r>
      <w:r w:rsidRPr="00C23182">
        <w:rPr>
          <w:rFonts w:eastAsia="Arial Unicode MS"/>
          <w:spacing w:val="25"/>
          <w:sz w:val="24"/>
          <w:szCs w:val="24"/>
        </w:rPr>
        <w:t xml:space="preserve"> </w:t>
      </w:r>
      <w:r w:rsidRPr="00C23182">
        <w:rPr>
          <w:rFonts w:eastAsia="Arial Unicode MS"/>
          <w:spacing w:val="6"/>
          <w:sz w:val="24"/>
          <w:szCs w:val="24"/>
        </w:rPr>
        <w:t>kuralla</w:t>
      </w:r>
      <w:r w:rsidRPr="00C23182">
        <w:rPr>
          <w:rFonts w:eastAsia="Arial Unicode MS"/>
          <w:sz w:val="24"/>
          <w:szCs w:val="24"/>
        </w:rPr>
        <w:t>r</w:t>
      </w:r>
      <w:r w:rsidRPr="00C23182">
        <w:rPr>
          <w:rFonts w:eastAsia="Arial Unicode MS"/>
          <w:spacing w:val="25"/>
          <w:sz w:val="24"/>
          <w:szCs w:val="24"/>
        </w:rPr>
        <w:t xml:space="preserve"> </w:t>
      </w:r>
      <w:r w:rsidRPr="00C23182">
        <w:rPr>
          <w:rFonts w:eastAsia="Arial Unicode MS"/>
          <w:spacing w:val="6"/>
          <w:sz w:val="24"/>
          <w:szCs w:val="24"/>
        </w:rPr>
        <w:t>çerçevesinde</w:t>
      </w:r>
      <w:r w:rsidR="009A47DE" w:rsidRPr="00C23182">
        <w:rPr>
          <w:rFonts w:eastAsia="Arial Unicode MS"/>
          <w:sz w:val="24"/>
          <w:szCs w:val="24"/>
        </w:rPr>
        <w:t xml:space="preserve"> </w:t>
      </w:r>
      <w:r w:rsidR="000D13AF" w:rsidRPr="00C23182">
        <w:rPr>
          <w:rFonts w:eastAsia="Arial Unicode MS"/>
          <w:b/>
          <w:sz w:val="24"/>
          <w:szCs w:val="24"/>
        </w:rPr>
        <w:t>YAPILMIŞTIR./YAPILMAMIŞTIR.</w:t>
      </w:r>
    </w:p>
    <w:p w14:paraId="620337A5" w14:textId="7BC2365F" w:rsidR="00CD5808" w:rsidRPr="00C23182" w:rsidRDefault="00FC4C57" w:rsidP="009A47DE">
      <w:pPr>
        <w:spacing w:line="360" w:lineRule="auto"/>
        <w:ind w:left="600" w:right="68"/>
        <w:rPr>
          <w:rFonts w:eastAsia="Arial Unicode MS"/>
          <w:sz w:val="24"/>
          <w:szCs w:val="24"/>
        </w:rPr>
      </w:pPr>
      <w:r w:rsidRPr="00C23182">
        <w:rPr>
          <w:rFonts w:eastAsia="Arial Unicode MS"/>
          <w:sz w:val="24"/>
          <w:szCs w:val="24"/>
        </w:rPr>
        <w:t>3-</w:t>
      </w:r>
      <w:r w:rsidRPr="00C23182">
        <w:rPr>
          <w:rFonts w:eastAsia="Arial Unicode MS"/>
          <w:spacing w:val="2"/>
          <w:sz w:val="24"/>
          <w:szCs w:val="24"/>
        </w:rPr>
        <w:t xml:space="preserve"> </w:t>
      </w:r>
      <w:r w:rsidR="003D52E8" w:rsidRPr="00C23182">
        <w:rPr>
          <w:rFonts w:eastAsia="Arial Unicode MS"/>
          <w:spacing w:val="2"/>
          <w:sz w:val="24"/>
          <w:szCs w:val="24"/>
        </w:rPr>
        <w:t xml:space="preserve">Kuruluşun </w:t>
      </w:r>
      <w:r w:rsidRPr="00C23182">
        <w:rPr>
          <w:rFonts w:eastAsia="Arial Unicode MS"/>
          <w:sz w:val="24"/>
          <w:szCs w:val="24"/>
        </w:rPr>
        <w:t>incelenen</w:t>
      </w:r>
      <w:r w:rsidRPr="00C23182">
        <w:rPr>
          <w:rFonts w:eastAsia="Arial Unicode MS"/>
          <w:spacing w:val="2"/>
          <w:sz w:val="24"/>
          <w:szCs w:val="24"/>
        </w:rPr>
        <w:t xml:space="preserve"> </w:t>
      </w:r>
      <w:r w:rsidRPr="00C23182">
        <w:rPr>
          <w:rFonts w:eastAsia="Arial Unicode MS"/>
          <w:sz w:val="24"/>
          <w:szCs w:val="24"/>
        </w:rPr>
        <w:t>döneminin</w:t>
      </w:r>
      <w:r w:rsidRPr="00C23182">
        <w:rPr>
          <w:rFonts w:eastAsia="Arial Unicode MS"/>
          <w:spacing w:val="2"/>
          <w:sz w:val="24"/>
          <w:szCs w:val="24"/>
        </w:rPr>
        <w:t xml:space="preserve"> </w:t>
      </w:r>
      <w:r w:rsidRPr="00C23182">
        <w:rPr>
          <w:rFonts w:eastAsia="Arial Unicode MS"/>
          <w:sz w:val="24"/>
          <w:szCs w:val="24"/>
        </w:rPr>
        <w:t>proje</w:t>
      </w:r>
      <w:r w:rsidRPr="00C23182">
        <w:rPr>
          <w:rFonts w:eastAsia="Arial Unicode MS"/>
          <w:spacing w:val="2"/>
          <w:sz w:val="24"/>
          <w:szCs w:val="24"/>
        </w:rPr>
        <w:t xml:space="preserve"> </w:t>
      </w:r>
      <w:r w:rsidRPr="00C23182">
        <w:rPr>
          <w:rFonts w:eastAsia="Arial Unicode MS"/>
          <w:sz w:val="24"/>
          <w:szCs w:val="24"/>
        </w:rPr>
        <w:t>kapsamındaki harcama</w:t>
      </w:r>
      <w:r w:rsidRPr="00C23182">
        <w:rPr>
          <w:rFonts w:eastAsia="Arial Unicode MS"/>
          <w:spacing w:val="2"/>
          <w:sz w:val="24"/>
          <w:szCs w:val="24"/>
        </w:rPr>
        <w:t xml:space="preserve"> </w:t>
      </w:r>
      <w:r w:rsidRPr="00C23182">
        <w:rPr>
          <w:rFonts w:eastAsia="Arial Unicode MS"/>
          <w:sz w:val="24"/>
          <w:szCs w:val="24"/>
        </w:rPr>
        <w:t>ve</w:t>
      </w:r>
      <w:r w:rsidRPr="00C23182">
        <w:rPr>
          <w:rFonts w:eastAsia="Arial Unicode MS"/>
          <w:spacing w:val="2"/>
          <w:sz w:val="24"/>
          <w:szCs w:val="24"/>
        </w:rPr>
        <w:t xml:space="preserve"> </w:t>
      </w:r>
      <w:r w:rsidRPr="00C23182">
        <w:rPr>
          <w:rFonts w:eastAsia="Arial Unicode MS"/>
          <w:sz w:val="24"/>
          <w:szCs w:val="24"/>
        </w:rPr>
        <w:t>gider</w:t>
      </w:r>
      <w:r w:rsidRPr="00C23182">
        <w:rPr>
          <w:rFonts w:eastAsia="Arial Unicode MS"/>
          <w:spacing w:val="2"/>
          <w:sz w:val="24"/>
          <w:szCs w:val="24"/>
        </w:rPr>
        <w:t xml:space="preserve"> </w:t>
      </w:r>
      <w:r w:rsidRPr="00C23182">
        <w:rPr>
          <w:rFonts w:eastAsia="Arial Unicode MS"/>
          <w:sz w:val="24"/>
          <w:szCs w:val="24"/>
        </w:rPr>
        <w:t>kalemleri;</w:t>
      </w:r>
    </w:p>
    <w:p w14:paraId="3D7CDFA6" w14:textId="337CB000" w:rsidR="00CD5808" w:rsidRPr="00C23182" w:rsidRDefault="00FC4C57" w:rsidP="009A47DE">
      <w:pPr>
        <w:spacing w:line="360" w:lineRule="auto"/>
        <w:ind w:left="600" w:right="68" w:firstLine="108"/>
        <w:rPr>
          <w:rFonts w:eastAsia="Arial Unicode MS"/>
          <w:sz w:val="24"/>
          <w:szCs w:val="24"/>
        </w:rPr>
      </w:pPr>
      <w:r w:rsidRPr="00C23182">
        <w:rPr>
          <w:rFonts w:eastAsia="Arial Unicode MS"/>
          <w:sz w:val="24"/>
          <w:szCs w:val="24"/>
        </w:rPr>
        <w:t>3.1</w:t>
      </w:r>
      <w:r w:rsidR="002F5DB2" w:rsidRPr="00C23182">
        <w:rPr>
          <w:rFonts w:eastAsia="Arial Unicode MS"/>
          <w:sz w:val="24"/>
          <w:szCs w:val="24"/>
        </w:rPr>
        <w:t>.</w:t>
      </w:r>
      <w:r w:rsidRPr="00C23182">
        <w:rPr>
          <w:rFonts w:eastAsia="Arial Unicode MS"/>
          <w:sz w:val="24"/>
          <w:szCs w:val="24"/>
        </w:rPr>
        <w:t xml:space="preserve"> Defter kayıtlarını tam olarak  </w:t>
      </w:r>
      <w:r w:rsidR="000D13AF" w:rsidRPr="00C23182">
        <w:rPr>
          <w:rFonts w:eastAsia="Arial Unicode MS"/>
          <w:b/>
          <w:sz w:val="24"/>
          <w:szCs w:val="24"/>
        </w:rPr>
        <w:t>YANSITMAKTADIR./YANSITMAMAKTADIR</w:t>
      </w:r>
      <w:r w:rsidR="001116F2" w:rsidRPr="00C23182">
        <w:rPr>
          <w:rFonts w:eastAsia="Arial Unicode MS"/>
          <w:sz w:val="24"/>
          <w:szCs w:val="24"/>
        </w:rPr>
        <w:t>.</w:t>
      </w:r>
    </w:p>
    <w:p w14:paraId="58E0C2B7" w14:textId="5F91ADD8" w:rsidR="009A47DE" w:rsidRPr="00C23182" w:rsidRDefault="00FC4C57" w:rsidP="009A47DE">
      <w:pPr>
        <w:spacing w:line="360" w:lineRule="auto"/>
        <w:ind w:left="600" w:right="68" w:firstLine="108"/>
        <w:rPr>
          <w:rFonts w:eastAsia="Arial Unicode MS"/>
          <w:b/>
          <w:sz w:val="24"/>
          <w:szCs w:val="24"/>
        </w:rPr>
      </w:pPr>
      <w:r w:rsidRPr="00C23182">
        <w:rPr>
          <w:rFonts w:eastAsia="Arial Unicode MS"/>
          <w:sz w:val="24"/>
          <w:szCs w:val="24"/>
        </w:rPr>
        <w:t>3.2</w:t>
      </w:r>
      <w:r w:rsidR="002F5DB2" w:rsidRPr="00C23182">
        <w:rPr>
          <w:rFonts w:eastAsia="Arial Unicode MS"/>
          <w:sz w:val="24"/>
          <w:szCs w:val="24"/>
        </w:rPr>
        <w:t>.</w:t>
      </w:r>
      <w:r w:rsidRPr="00C23182">
        <w:rPr>
          <w:rFonts w:eastAsia="Arial Unicode MS"/>
          <w:sz w:val="24"/>
          <w:szCs w:val="24"/>
        </w:rPr>
        <w:t xml:space="preserve"> Muhasebe Sistemi Uygulama Genel Tebliğlerinde belirtilen ilke ve esaslara </w:t>
      </w:r>
      <w:r w:rsidRPr="00C23182">
        <w:rPr>
          <w:rFonts w:eastAsia="Arial Unicode MS"/>
          <w:spacing w:val="55"/>
          <w:sz w:val="24"/>
          <w:szCs w:val="24"/>
        </w:rPr>
        <w:t xml:space="preserve"> </w:t>
      </w:r>
      <w:r w:rsidR="000D13AF" w:rsidRPr="00C23182">
        <w:rPr>
          <w:rFonts w:eastAsia="Arial Unicode MS"/>
          <w:b/>
          <w:sz w:val="24"/>
          <w:szCs w:val="24"/>
        </w:rPr>
        <w:t>UYGUNDUR./UYGUN DEĞİLDİR.</w:t>
      </w:r>
    </w:p>
    <w:p w14:paraId="72C726E2" w14:textId="610798D2" w:rsidR="006749E9" w:rsidRPr="00C23182" w:rsidRDefault="006749E9" w:rsidP="0026230F">
      <w:pPr>
        <w:spacing w:line="360" w:lineRule="auto"/>
        <w:ind w:left="600" w:right="68" w:firstLine="108"/>
        <w:jc w:val="both"/>
        <w:rPr>
          <w:rFonts w:eastAsia="Arial Unicode MS"/>
          <w:sz w:val="24"/>
          <w:szCs w:val="24"/>
          <w:vertAlign w:val="superscript"/>
        </w:rPr>
      </w:pPr>
      <w:r w:rsidRPr="00C23182">
        <w:rPr>
          <w:rFonts w:eastAsia="Arial Unicode MS"/>
          <w:sz w:val="24"/>
          <w:szCs w:val="24"/>
        </w:rPr>
        <w:t xml:space="preserve">3.3. Transfer takip sisteminden (TTS) alınan ilgili dönem TTS Bütçe Raporunda yer alan harcamalara </w:t>
      </w:r>
      <w:r w:rsidRPr="00C23182">
        <w:rPr>
          <w:rFonts w:eastAsia="Arial Unicode MS"/>
          <w:b/>
          <w:sz w:val="24"/>
          <w:szCs w:val="24"/>
        </w:rPr>
        <w:t>UYGUNDUR./UYGUN DEĞİLDİR.</w:t>
      </w:r>
    </w:p>
    <w:p w14:paraId="38FAD931" w14:textId="77777777" w:rsidR="001065D5" w:rsidRPr="00C23182" w:rsidRDefault="00FC4C57" w:rsidP="001065D5">
      <w:pPr>
        <w:spacing w:line="360" w:lineRule="auto"/>
        <w:ind w:left="600"/>
        <w:rPr>
          <w:rFonts w:eastAsia="Arial Unicode MS"/>
          <w:sz w:val="24"/>
          <w:szCs w:val="24"/>
        </w:rPr>
      </w:pPr>
      <w:r w:rsidRPr="00C23182">
        <w:rPr>
          <w:rFonts w:eastAsia="Arial Unicode MS"/>
          <w:sz w:val="24"/>
          <w:szCs w:val="24"/>
        </w:rPr>
        <w:t>4- Proje kapsamındaki dönem harcamalarına ilişkin muhasebe kayıtları;</w:t>
      </w:r>
    </w:p>
    <w:p w14:paraId="58D83696" w14:textId="205B394F" w:rsidR="004C23BF" w:rsidRPr="00C23182" w:rsidRDefault="00FC4C57" w:rsidP="000D13AF">
      <w:pPr>
        <w:spacing w:line="360" w:lineRule="auto"/>
        <w:ind w:left="851"/>
        <w:rPr>
          <w:rFonts w:eastAsia="Arial Unicode MS"/>
          <w:sz w:val="24"/>
          <w:szCs w:val="24"/>
        </w:rPr>
      </w:pPr>
      <w:r w:rsidRPr="00C23182">
        <w:rPr>
          <w:rFonts w:eastAsia="Arial Unicode MS"/>
          <w:position w:val="-1"/>
          <w:sz w:val="24"/>
          <w:szCs w:val="24"/>
        </w:rPr>
        <w:t>4.1</w:t>
      </w:r>
      <w:r w:rsidR="002F5DB2" w:rsidRPr="00C23182">
        <w:rPr>
          <w:rFonts w:eastAsia="Arial Unicode MS"/>
          <w:position w:val="-1"/>
          <w:sz w:val="24"/>
          <w:szCs w:val="24"/>
        </w:rPr>
        <w:t>.</w:t>
      </w:r>
      <w:r w:rsidRPr="00C23182">
        <w:rPr>
          <w:rFonts w:eastAsia="Arial Unicode MS"/>
          <w:position w:val="-1"/>
          <w:sz w:val="24"/>
          <w:szCs w:val="24"/>
        </w:rPr>
        <w:t xml:space="preserve"> Vergi Usul Kanunu'nda yer alan kayıt nizamına  </w:t>
      </w:r>
      <w:r w:rsidR="000D13AF" w:rsidRPr="00C23182">
        <w:rPr>
          <w:rFonts w:eastAsia="Arial Unicode MS"/>
          <w:b/>
          <w:position w:val="-1"/>
          <w:sz w:val="24"/>
          <w:szCs w:val="24"/>
        </w:rPr>
        <w:t>UYGUNDUR./UYGUN DEĞİLDİR.</w:t>
      </w:r>
    </w:p>
    <w:p w14:paraId="63ED172F" w14:textId="3B29CE7C" w:rsidR="004C23BF" w:rsidRPr="00C23182" w:rsidRDefault="00FC4C57" w:rsidP="000D13AF">
      <w:pPr>
        <w:spacing w:line="360" w:lineRule="auto"/>
        <w:ind w:left="851" w:right="1522"/>
        <w:jc w:val="both"/>
        <w:rPr>
          <w:rFonts w:eastAsia="Arial Unicode MS"/>
          <w:sz w:val="24"/>
          <w:szCs w:val="24"/>
        </w:rPr>
      </w:pPr>
      <w:r w:rsidRPr="00C23182">
        <w:rPr>
          <w:rFonts w:eastAsia="Arial Unicode MS"/>
          <w:sz w:val="24"/>
          <w:szCs w:val="24"/>
        </w:rPr>
        <w:t>4.2</w:t>
      </w:r>
      <w:r w:rsidR="002F5DB2" w:rsidRPr="00C23182">
        <w:rPr>
          <w:rFonts w:eastAsia="Arial Unicode MS"/>
          <w:sz w:val="24"/>
          <w:szCs w:val="24"/>
        </w:rPr>
        <w:t>.</w:t>
      </w:r>
      <w:r w:rsidRPr="00C23182">
        <w:rPr>
          <w:rFonts w:eastAsia="Arial Unicode MS"/>
          <w:sz w:val="24"/>
          <w:szCs w:val="24"/>
        </w:rPr>
        <w:t xml:space="preserve"> Muhasebe ilkelerine </w:t>
      </w:r>
      <w:r w:rsidR="000D13AF" w:rsidRPr="00C23182">
        <w:rPr>
          <w:rFonts w:eastAsia="Arial Unicode MS"/>
          <w:b/>
          <w:sz w:val="24"/>
          <w:szCs w:val="24"/>
        </w:rPr>
        <w:t>UYGUNDUR./UYGUN DEĞİLDİR</w:t>
      </w:r>
      <w:r w:rsidR="005F51D9" w:rsidRPr="00C23182">
        <w:rPr>
          <w:rFonts w:eastAsia="Arial Unicode MS"/>
          <w:sz w:val="24"/>
          <w:szCs w:val="24"/>
        </w:rPr>
        <w:t>.</w:t>
      </w:r>
    </w:p>
    <w:p w14:paraId="21203758" w14:textId="4CAEDBD0" w:rsidR="00CD5808" w:rsidRPr="00C23182" w:rsidRDefault="00FC4C57" w:rsidP="000D13AF">
      <w:pPr>
        <w:spacing w:line="360" w:lineRule="auto"/>
        <w:ind w:left="851" w:right="165"/>
        <w:jc w:val="both"/>
        <w:rPr>
          <w:rFonts w:eastAsia="Arial Unicode MS"/>
          <w:sz w:val="24"/>
          <w:szCs w:val="24"/>
        </w:rPr>
      </w:pPr>
      <w:r w:rsidRPr="00C23182">
        <w:rPr>
          <w:rFonts w:eastAsia="Arial Unicode MS"/>
          <w:sz w:val="24"/>
          <w:szCs w:val="24"/>
        </w:rPr>
        <w:t>4.3</w:t>
      </w:r>
      <w:r w:rsidR="002F5DB2" w:rsidRPr="00C23182">
        <w:rPr>
          <w:rFonts w:eastAsia="Arial Unicode MS"/>
          <w:sz w:val="24"/>
          <w:szCs w:val="24"/>
        </w:rPr>
        <w:t>.</w:t>
      </w:r>
      <w:r w:rsidRPr="00C23182">
        <w:rPr>
          <w:rFonts w:eastAsia="Arial Unicode MS"/>
          <w:sz w:val="24"/>
          <w:szCs w:val="24"/>
        </w:rPr>
        <w:t xml:space="preserve"> Kayıtlara intikal ettirilen belgeler mevzuata   </w:t>
      </w:r>
      <w:r w:rsidR="000D13AF" w:rsidRPr="00C23182">
        <w:rPr>
          <w:rFonts w:eastAsia="Arial Unicode MS"/>
          <w:b/>
          <w:sz w:val="24"/>
          <w:szCs w:val="24"/>
        </w:rPr>
        <w:t>UYGUNDUR./UYGUN DEĞİLDİR.</w:t>
      </w:r>
    </w:p>
    <w:p w14:paraId="12B8F534" w14:textId="377696EC" w:rsidR="005F51D9" w:rsidRPr="00C23182" w:rsidRDefault="00FC4C57" w:rsidP="000D13AF">
      <w:pPr>
        <w:tabs>
          <w:tab w:val="left" w:pos="10065"/>
        </w:tabs>
        <w:spacing w:line="360" w:lineRule="auto"/>
        <w:ind w:left="851" w:right="165"/>
        <w:jc w:val="both"/>
        <w:rPr>
          <w:rFonts w:eastAsia="Arial Unicode MS"/>
          <w:sz w:val="24"/>
          <w:szCs w:val="24"/>
        </w:rPr>
      </w:pPr>
      <w:r w:rsidRPr="00C23182">
        <w:rPr>
          <w:rFonts w:eastAsia="Arial Unicode MS"/>
          <w:sz w:val="24"/>
          <w:szCs w:val="24"/>
        </w:rPr>
        <w:t>4.4</w:t>
      </w:r>
      <w:r w:rsidR="002F5DB2" w:rsidRPr="00C23182">
        <w:rPr>
          <w:rFonts w:eastAsia="Arial Unicode MS"/>
          <w:sz w:val="24"/>
          <w:szCs w:val="24"/>
        </w:rPr>
        <w:t>.</w:t>
      </w:r>
      <w:r w:rsidRPr="00C23182">
        <w:rPr>
          <w:rFonts w:eastAsia="Arial Unicode MS"/>
          <w:sz w:val="24"/>
          <w:szCs w:val="24"/>
        </w:rPr>
        <w:t xml:space="preserve"> Ar-Ge projesi dönem maliyetleri defter kayıtlarında   </w:t>
      </w:r>
      <w:r w:rsidR="000D13AF" w:rsidRPr="00C23182">
        <w:rPr>
          <w:rFonts w:eastAsia="Arial Unicode MS"/>
          <w:b/>
          <w:sz w:val="24"/>
          <w:szCs w:val="24"/>
        </w:rPr>
        <w:t>GÖRÜLMÜŞTÜR./GÖRÜLMEMİŞTİR.</w:t>
      </w:r>
    </w:p>
    <w:p w14:paraId="07098E72" w14:textId="77777777" w:rsidR="005F51D9" w:rsidRPr="00C23182" w:rsidRDefault="005F51D9" w:rsidP="009A47DE">
      <w:pPr>
        <w:spacing w:line="360" w:lineRule="auto"/>
        <w:ind w:left="560" w:right="1522" w:firstLine="80"/>
        <w:rPr>
          <w:rFonts w:eastAsia="Arial Unicode MS"/>
          <w:sz w:val="24"/>
          <w:szCs w:val="24"/>
        </w:rPr>
      </w:pPr>
    </w:p>
    <w:p w14:paraId="1625664C" w14:textId="3C665802" w:rsidR="004C23BF" w:rsidRPr="00C23182" w:rsidRDefault="00FC4C57" w:rsidP="009A47DE">
      <w:pPr>
        <w:spacing w:after="240" w:line="360" w:lineRule="auto"/>
        <w:ind w:right="1522" w:firstLine="600"/>
        <w:rPr>
          <w:rFonts w:eastAsia="Arial Unicode MS"/>
          <w:b/>
          <w:sz w:val="24"/>
          <w:szCs w:val="24"/>
        </w:rPr>
      </w:pPr>
      <w:r w:rsidRPr="00C23182">
        <w:rPr>
          <w:rFonts w:eastAsia="Arial Unicode MS"/>
          <w:b/>
          <w:sz w:val="24"/>
          <w:szCs w:val="24"/>
        </w:rPr>
        <w:t>C) HESAP İNCELEMELERİ</w:t>
      </w:r>
    </w:p>
    <w:p w14:paraId="20446A66" w14:textId="3927A889" w:rsidR="004C23BF" w:rsidRPr="00C23182" w:rsidRDefault="009A47DE" w:rsidP="009A47DE">
      <w:pPr>
        <w:spacing w:line="360" w:lineRule="auto"/>
        <w:ind w:firstLine="600"/>
        <w:rPr>
          <w:rFonts w:eastAsia="Arial Unicode MS"/>
          <w:b/>
          <w:sz w:val="24"/>
          <w:szCs w:val="24"/>
        </w:rPr>
      </w:pPr>
      <w:r w:rsidRPr="00C23182">
        <w:rPr>
          <w:rFonts w:eastAsia="Arial Unicode MS"/>
          <w:b/>
          <w:sz w:val="24"/>
          <w:szCs w:val="24"/>
        </w:rPr>
        <w:t xml:space="preserve">Genel </w:t>
      </w:r>
      <w:r w:rsidR="00FC4C57" w:rsidRPr="00C23182">
        <w:rPr>
          <w:rFonts w:eastAsia="Arial Unicode MS"/>
          <w:b/>
          <w:sz w:val="24"/>
          <w:szCs w:val="24"/>
        </w:rPr>
        <w:t>Sorular</w:t>
      </w:r>
    </w:p>
    <w:p w14:paraId="7BB28F89" w14:textId="2A139091" w:rsidR="00A11AA3" w:rsidRPr="00C23182" w:rsidRDefault="00A11AA3" w:rsidP="0026230F">
      <w:pPr>
        <w:pStyle w:val="ListeParagraf"/>
        <w:numPr>
          <w:ilvl w:val="0"/>
          <w:numId w:val="7"/>
        </w:numPr>
        <w:spacing w:line="360" w:lineRule="auto"/>
        <w:ind w:right="160"/>
        <w:jc w:val="both"/>
        <w:rPr>
          <w:rFonts w:eastAsia="Arial Unicode MS"/>
          <w:b/>
          <w:sz w:val="24"/>
          <w:szCs w:val="24"/>
        </w:rPr>
      </w:pPr>
      <w:r w:rsidRPr="00C23182">
        <w:rPr>
          <w:rFonts w:eastAsia="Arial Unicode MS"/>
          <w:sz w:val="24"/>
          <w:szCs w:val="24"/>
        </w:rPr>
        <w:lastRenderedPageBreak/>
        <w:t xml:space="preserve">Gider Formlarında beyan edilen harcama ve giderlere (personel maliyetleri ve alımlara) ait 213 sayılı Vergi Usul Kanunu başta olmak üzere, 4857 sayılı İş Kanunu, 5510 sayılı Sosyal Sigortalar ve Genel Sağlık Sigortası Kanunu ve ilgili diğer kanunlarda belirtilen tevsik edici belge, beyanname, bildirge, tahakkuk belgesi gibi belgelerin görülüp görülmediği, </w:t>
      </w:r>
      <w:r w:rsidR="000D13AF" w:rsidRPr="00C23182">
        <w:rPr>
          <w:rFonts w:eastAsia="Arial Unicode MS"/>
          <w:b/>
          <w:sz w:val="24"/>
          <w:szCs w:val="24"/>
        </w:rPr>
        <w:t>GÖRÜLMÜŞTÜR/GÖRÜLMEMİŞTİR</w:t>
      </w:r>
    </w:p>
    <w:p w14:paraId="10A106FE" w14:textId="2F914DAD" w:rsidR="005B32C3" w:rsidRPr="00C23182" w:rsidRDefault="005B32C3" w:rsidP="005B32C3">
      <w:pPr>
        <w:widowControl w:val="0"/>
        <w:numPr>
          <w:ilvl w:val="0"/>
          <w:numId w:val="7"/>
        </w:numPr>
        <w:suppressAutoHyphens/>
        <w:autoSpaceDE w:val="0"/>
        <w:autoSpaceDN w:val="0"/>
        <w:adjustRightInd w:val="0"/>
        <w:spacing w:line="300" w:lineRule="exact"/>
        <w:ind w:right="307"/>
        <w:jc w:val="both"/>
        <w:rPr>
          <w:sz w:val="24"/>
          <w:szCs w:val="24"/>
        </w:rPr>
      </w:pPr>
      <w:r w:rsidRPr="00C23182">
        <w:rPr>
          <w:sz w:val="24"/>
          <w:szCs w:val="24"/>
        </w:rPr>
        <w:t>Gider Formlarında beyan edilen harcama ve giderlere (personel maliyetleri ve alımlara) ait ödemelerin Uygulama Esasları, Mali Rapor Hazırlama Kılavuzu ve ilgili mevzuata göre yapılıp yapılmadığı,</w:t>
      </w:r>
    </w:p>
    <w:p w14:paraId="0C95E863" w14:textId="5DD7AA62" w:rsidR="005B32C3" w:rsidRPr="00C23182" w:rsidRDefault="005B32C3" w:rsidP="005B32C3">
      <w:pPr>
        <w:widowControl w:val="0"/>
        <w:autoSpaceDE w:val="0"/>
        <w:autoSpaceDN w:val="0"/>
        <w:adjustRightInd w:val="0"/>
        <w:spacing w:line="300" w:lineRule="exact"/>
        <w:ind w:left="567" w:right="307"/>
        <w:jc w:val="both"/>
        <w:rPr>
          <w:sz w:val="24"/>
          <w:szCs w:val="24"/>
        </w:rPr>
      </w:pPr>
      <w:r w:rsidRPr="00C23182">
        <w:rPr>
          <w:b/>
          <w:sz w:val="24"/>
          <w:szCs w:val="24"/>
        </w:rPr>
        <w:t>YAPILMIŞTIR./YAPILMAMIŞTIR</w:t>
      </w:r>
      <w:r w:rsidRPr="00C23182">
        <w:rPr>
          <w:sz w:val="24"/>
          <w:szCs w:val="24"/>
        </w:rPr>
        <w:t>.</w:t>
      </w:r>
    </w:p>
    <w:p w14:paraId="0BF9D989" w14:textId="77777777" w:rsidR="005B32C3" w:rsidRPr="00C23182" w:rsidRDefault="005B32C3" w:rsidP="0026230F">
      <w:pPr>
        <w:pStyle w:val="ListeParagraf"/>
        <w:spacing w:line="360" w:lineRule="auto"/>
        <w:ind w:left="960" w:right="160"/>
        <w:jc w:val="both"/>
        <w:rPr>
          <w:rFonts w:eastAsia="Arial Unicode MS"/>
          <w:sz w:val="24"/>
          <w:szCs w:val="24"/>
        </w:rPr>
      </w:pPr>
    </w:p>
    <w:p w14:paraId="0C397BBA" w14:textId="5D666658" w:rsidR="00A11AA3" w:rsidRPr="00C23182" w:rsidRDefault="005B32C3" w:rsidP="009A47DE">
      <w:pPr>
        <w:spacing w:line="360" w:lineRule="auto"/>
        <w:ind w:left="600" w:right="160"/>
        <w:jc w:val="both"/>
        <w:rPr>
          <w:rFonts w:eastAsia="Arial Unicode MS"/>
          <w:sz w:val="24"/>
          <w:szCs w:val="24"/>
        </w:rPr>
      </w:pPr>
      <w:r w:rsidRPr="00C23182">
        <w:rPr>
          <w:rFonts w:eastAsia="Arial Unicode MS"/>
          <w:sz w:val="24"/>
          <w:szCs w:val="24"/>
        </w:rPr>
        <w:t>3</w:t>
      </w:r>
      <w:r w:rsidR="00F60567" w:rsidRPr="00C23182">
        <w:rPr>
          <w:rFonts w:eastAsia="Arial Unicode MS"/>
          <w:sz w:val="24"/>
          <w:szCs w:val="24"/>
        </w:rPr>
        <w:t>-</w:t>
      </w:r>
      <w:r w:rsidR="00A11AA3" w:rsidRPr="00C23182">
        <w:rPr>
          <w:rFonts w:eastAsia="Arial Unicode MS"/>
          <w:sz w:val="24"/>
          <w:szCs w:val="24"/>
        </w:rPr>
        <w:t xml:space="preserve"> Gider Formlarında beyan edilen harcama ve giderlere (personel maliyetleri ve alımlara) ait ödeme belgelerinin görülüp görülmediği, </w:t>
      </w:r>
      <w:r w:rsidR="000D13AF" w:rsidRPr="00C23182">
        <w:rPr>
          <w:rFonts w:eastAsia="Arial Unicode MS"/>
          <w:b/>
          <w:sz w:val="24"/>
          <w:szCs w:val="24"/>
        </w:rPr>
        <w:t>GÖRÜLMÜŞTÜR/GÖRÜLMEMİŞTİR.</w:t>
      </w:r>
    </w:p>
    <w:p w14:paraId="144C32EA" w14:textId="3C713182" w:rsidR="004C23BF" w:rsidRPr="00C23182" w:rsidRDefault="005B32C3" w:rsidP="009A47DE">
      <w:pPr>
        <w:spacing w:line="360" w:lineRule="auto"/>
        <w:ind w:left="600" w:right="160"/>
        <w:jc w:val="both"/>
        <w:rPr>
          <w:rFonts w:eastAsia="Arial Unicode MS"/>
          <w:sz w:val="24"/>
          <w:szCs w:val="24"/>
        </w:rPr>
      </w:pPr>
      <w:r w:rsidRPr="00C23182">
        <w:rPr>
          <w:rFonts w:eastAsia="Arial Unicode MS"/>
          <w:sz w:val="24"/>
          <w:szCs w:val="24"/>
        </w:rPr>
        <w:t>4</w:t>
      </w:r>
      <w:r w:rsidR="00F60567" w:rsidRPr="00C23182">
        <w:rPr>
          <w:rFonts w:eastAsia="Arial Unicode MS"/>
          <w:sz w:val="24"/>
          <w:szCs w:val="24"/>
        </w:rPr>
        <w:t>-</w:t>
      </w:r>
      <w:r w:rsidR="00FC4C57" w:rsidRPr="00C23182">
        <w:rPr>
          <w:rFonts w:eastAsia="Arial Unicode MS"/>
          <w:sz w:val="24"/>
          <w:szCs w:val="24"/>
        </w:rPr>
        <w:t xml:space="preserve"> Ar-Ge projesine ait bu dönemde </w:t>
      </w:r>
      <w:r w:rsidR="000D13AF" w:rsidRPr="00C23182">
        <w:rPr>
          <w:rFonts w:eastAsia="Arial Unicode MS"/>
          <w:sz w:val="24"/>
          <w:szCs w:val="24"/>
        </w:rPr>
        <w:t xml:space="preserve">veya geçmiş dönemlerde </w:t>
      </w:r>
      <w:r w:rsidR="00FC4C57" w:rsidRPr="00C23182">
        <w:rPr>
          <w:rFonts w:eastAsia="Arial Unicode MS"/>
          <w:sz w:val="24"/>
          <w:szCs w:val="24"/>
        </w:rPr>
        <w:t xml:space="preserve">gerçekleşen mal ve hizmet alımlarından bu dönemde iade edilen mal ve hizmetler     </w:t>
      </w:r>
      <w:r w:rsidR="000D13AF" w:rsidRPr="00C23182">
        <w:rPr>
          <w:rFonts w:eastAsia="Arial Unicode MS"/>
          <w:b/>
          <w:sz w:val="24"/>
          <w:szCs w:val="24"/>
        </w:rPr>
        <w:t>YOKTUR./VARDIR.</w:t>
      </w:r>
    </w:p>
    <w:p w14:paraId="6404B5F8" w14:textId="77777777" w:rsidR="005F51D9" w:rsidRPr="00C23182" w:rsidRDefault="005F51D9" w:rsidP="009A47DE">
      <w:pPr>
        <w:spacing w:line="360" w:lineRule="auto"/>
        <w:ind w:left="600" w:right="160"/>
        <w:jc w:val="both"/>
        <w:rPr>
          <w:rFonts w:eastAsia="Arial Unicode MS"/>
          <w:sz w:val="24"/>
          <w:szCs w:val="24"/>
        </w:rPr>
      </w:pPr>
    </w:p>
    <w:p w14:paraId="03AE1122" w14:textId="77777777" w:rsidR="005F51D9" w:rsidRPr="00C23182" w:rsidRDefault="005F51D9" w:rsidP="009A47DE">
      <w:pPr>
        <w:spacing w:line="360" w:lineRule="auto"/>
        <w:ind w:left="600" w:right="160"/>
        <w:jc w:val="both"/>
        <w:rPr>
          <w:rFonts w:eastAsia="Arial Unicode MS"/>
          <w:sz w:val="24"/>
          <w:szCs w:val="24"/>
        </w:rPr>
      </w:pPr>
      <w:r w:rsidRPr="00C23182">
        <w:rPr>
          <w:rFonts w:eastAsia="Arial Unicode MS"/>
          <w:sz w:val="24"/>
          <w:szCs w:val="24"/>
        </w:rPr>
        <w:t xml:space="preserve">İade Edilen Mal ve Hizmet Açıklamaları: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0"/>
        <w:gridCol w:w="4649"/>
      </w:tblGrid>
      <w:tr w:rsidR="00C23182" w:rsidRPr="00C23182" w14:paraId="027AC57B" w14:textId="77777777" w:rsidTr="005F51D9">
        <w:tc>
          <w:tcPr>
            <w:tcW w:w="4970" w:type="dxa"/>
            <w:shd w:val="clear" w:color="auto" w:fill="auto"/>
          </w:tcPr>
          <w:p w14:paraId="47D3EC64" w14:textId="77777777" w:rsidR="005F51D9" w:rsidRPr="00C23182" w:rsidRDefault="005F51D9" w:rsidP="009A47DE">
            <w:pPr>
              <w:spacing w:line="360" w:lineRule="auto"/>
              <w:ind w:left="600" w:right="160"/>
              <w:jc w:val="both"/>
              <w:rPr>
                <w:rFonts w:eastAsia="Arial Unicode MS"/>
                <w:sz w:val="24"/>
                <w:szCs w:val="24"/>
              </w:rPr>
            </w:pPr>
            <w:r w:rsidRPr="00C23182">
              <w:rPr>
                <w:rFonts w:eastAsia="Arial Unicode MS"/>
                <w:sz w:val="24"/>
                <w:szCs w:val="24"/>
              </w:rPr>
              <w:t>Mal/Hizmet Adı</w:t>
            </w:r>
          </w:p>
        </w:tc>
        <w:tc>
          <w:tcPr>
            <w:tcW w:w="4649" w:type="dxa"/>
            <w:shd w:val="clear" w:color="auto" w:fill="auto"/>
          </w:tcPr>
          <w:p w14:paraId="28208428" w14:textId="77777777" w:rsidR="005F51D9" w:rsidRPr="00C23182" w:rsidRDefault="005F51D9" w:rsidP="009A47DE">
            <w:pPr>
              <w:spacing w:line="360" w:lineRule="auto"/>
              <w:ind w:left="600" w:right="160"/>
              <w:jc w:val="both"/>
              <w:rPr>
                <w:rFonts w:eastAsia="Arial Unicode MS"/>
                <w:sz w:val="24"/>
                <w:szCs w:val="24"/>
              </w:rPr>
            </w:pPr>
          </w:p>
        </w:tc>
      </w:tr>
      <w:tr w:rsidR="00C23182" w:rsidRPr="00C23182" w14:paraId="091DB5CF" w14:textId="77777777" w:rsidTr="005F51D9">
        <w:tc>
          <w:tcPr>
            <w:tcW w:w="4970" w:type="dxa"/>
            <w:shd w:val="clear" w:color="auto" w:fill="auto"/>
          </w:tcPr>
          <w:p w14:paraId="3AF6B615" w14:textId="77777777" w:rsidR="005F51D9" w:rsidRPr="00C23182" w:rsidRDefault="005F51D9" w:rsidP="009A47DE">
            <w:pPr>
              <w:spacing w:line="360" w:lineRule="auto"/>
              <w:ind w:left="600" w:right="160"/>
              <w:jc w:val="both"/>
              <w:rPr>
                <w:rFonts w:eastAsia="Arial Unicode MS"/>
                <w:sz w:val="24"/>
                <w:szCs w:val="24"/>
              </w:rPr>
            </w:pPr>
            <w:r w:rsidRPr="00C23182">
              <w:rPr>
                <w:rFonts w:eastAsia="Arial Unicode MS"/>
                <w:sz w:val="24"/>
                <w:szCs w:val="24"/>
              </w:rPr>
              <w:t>Fatura Tutarı(KDV’siz)</w:t>
            </w:r>
          </w:p>
        </w:tc>
        <w:tc>
          <w:tcPr>
            <w:tcW w:w="4649" w:type="dxa"/>
            <w:shd w:val="clear" w:color="auto" w:fill="auto"/>
          </w:tcPr>
          <w:p w14:paraId="25B41887" w14:textId="77777777" w:rsidR="005F51D9" w:rsidRPr="00C23182" w:rsidRDefault="005F51D9" w:rsidP="009A47DE">
            <w:pPr>
              <w:spacing w:line="360" w:lineRule="auto"/>
              <w:ind w:left="600" w:right="160"/>
              <w:jc w:val="both"/>
              <w:rPr>
                <w:rFonts w:eastAsia="Arial Unicode MS"/>
                <w:sz w:val="24"/>
                <w:szCs w:val="24"/>
              </w:rPr>
            </w:pPr>
          </w:p>
        </w:tc>
      </w:tr>
      <w:tr w:rsidR="00C23182" w:rsidRPr="00C23182" w14:paraId="44D4332D" w14:textId="77777777" w:rsidTr="005F51D9">
        <w:tc>
          <w:tcPr>
            <w:tcW w:w="4970" w:type="dxa"/>
            <w:shd w:val="clear" w:color="auto" w:fill="auto"/>
          </w:tcPr>
          <w:p w14:paraId="22D90B49" w14:textId="180295CE" w:rsidR="005F51D9" w:rsidRPr="00C23182" w:rsidRDefault="005F51D9" w:rsidP="009A47DE">
            <w:pPr>
              <w:spacing w:line="360" w:lineRule="auto"/>
              <w:ind w:left="600" w:right="160"/>
              <w:jc w:val="both"/>
              <w:rPr>
                <w:rFonts w:eastAsia="Arial Unicode MS"/>
                <w:sz w:val="24"/>
                <w:szCs w:val="24"/>
              </w:rPr>
            </w:pPr>
            <w:r w:rsidRPr="00C23182">
              <w:rPr>
                <w:rFonts w:eastAsia="Arial Unicode MS"/>
                <w:sz w:val="24"/>
                <w:szCs w:val="24"/>
              </w:rPr>
              <w:t>Fatura Tutarı(KDV’li)</w:t>
            </w:r>
          </w:p>
        </w:tc>
        <w:tc>
          <w:tcPr>
            <w:tcW w:w="4649" w:type="dxa"/>
            <w:shd w:val="clear" w:color="auto" w:fill="auto"/>
          </w:tcPr>
          <w:p w14:paraId="7B92ABC2" w14:textId="77777777" w:rsidR="005F51D9" w:rsidRPr="00C23182" w:rsidRDefault="005F51D9" w:rsidP="009A47DE">
            <w:pPr>
              <w:spacing w:line="360" w:lineRule="auto"/>
              <w:ind w:left="600" w:right="160"/>
              <w:jc w:val="both"/>
              <w:rPr>
                <w:rFonts w:eastAsia="Arial Unicode MS"/>
                <w:sz w:val="24"/>
                <w:szCs w:val="24"/>
              </w:rPr>
            </w:pPr>
          </w:p>
        </w:tc>
      </w:tr>
      <w:tr w:rsidR="00C23182" w:rsidRPr="00C23182" w14:paraId="4A484D90" w14:textId="77777777" w:rsidTr="005F51D9">
        <w:tc>
          <w:tcPr>
            <w:tcW w:w="4970" w:type="dxa"/>
            <w:shd w:val="clear" w:color="auto" w:fill="auto"/>
          </w:tcPr>
          <w:p w14:paraId="53D4739B" w14:textId="77777777" w:rsidR="005F51D9" w:rsidRPr="00C23182" w:rsidRDefault="005F51D9" w:rsidP="009A47DE">
            <w:pPr>
              <w:spacing w:line="360" w:lineRule="auto"/>
              <w:ind w:left="600" w:right="160"/>
              <w:jc w:val="both"/>
              <w:rPr>
                <w:rFonts w:eastAsia="Arial Unicode MS"/>
                <w:sz w:val="24"/>
                <w:szCs w:val="24"/>
              </w:rPr>
            </w:pPr>
            <w:r w:rsidRPr="00C23182">
              <w:rPr>
                <w:rFonts w:eastAsia="Arial Unicode MS"/>
                <w:sz w:val="24"/>
                <w:szCs w:val="24"/>
              </w:rPr>
              <w:t>Belge No</w:t>
            </w:r>
          </w:p>
        </w:tc>
        <w:tc>
          <w:tcPr>
            <w:tcW w:w="4649" w:type="dxa"/>
            <w:shd w:val="clear" w:color="auto" w:fill="auto"/>
          </w:tcPr>
          <w:p w14:paraId="1863DDFF" w14:textId="77777777" w:rsidR="005F51D9" w:rsidRPr="00C23182" w:rsidRDefault="005F51D9" w:rsidP="009A47DE">
            <w:pPr>
              <w:spacing w:line="360" w:lineRule="auto"/>
              <w:ind w:left="600" w:right="160"/>
              <w:jc w:val="both"/>
              <w:rPr>
                <w:rFonts w:eastAsia="Arial Unicode MS"/>
                <w:sz w:val="24"/>
                <w:szCs w:val="24"/>
              </w:rPr>
            </w:pPr>
          </w:p>
        </w:tc>
      </w:tr>
      <w:tr w:rsidR="00C23182" w:rsidRPr="00C23182" w14:paraId="3AA67ABE" w14:textId="77777777" w:rsidTr="005F51D9">
        <w:tc>
          <w:tcPr>
            <w:tcW w:w="4970" w:type="dxa"/>
            <w:shd w:val="clear" w:color="auto" w:fill="auto"/>
          </w:tcPr>
          <w:p w14:paraId="52D4638E" w14:textId="77777777" w:rsidR="005F51D9" w:rsidRPr="00C23182" w:rsidRDefault="005F51D9" w:rsidP="009A47DE">
            <w:pPr>
              <w:spacing w:line="360" w:lineRule="auto"/>
              <w:ind w:left="600" w:right="160"/>
              <w:jc w:val="both"/>
              <w:rPr>
                <w:rFonts w:eastAsia="Arial Unicode MS"/>
                <w:sz w:val="24"/>
                <w:szCs w:val="24"/>
              </w:rPr>
            </w:pPr>
            <w:r w:rsidRPr="00C23182">
              <w:rPr>
                <w:rFonts w:eastAsia="Arial Unicode MS"/>
                <w:sz w:val="24"/>
                <w:szCs w:val="24"/>
              </w:rPr>
              <w:t>Belge Tarihi</w:t>
            </w:r>
          </w:p>
        </w:tc>
        <w:tc>
          <w:tcPr>
            <w:tcW w:w="4649" w:type="dxa"/>
            <w:shd w:val="clear" w:color="auto" w:fill="auto"/>
          </w:tcPr>
          <w:p w14:paraId="38FC1B0C" w14:textId="77777777" w:rsidR="005F51D9" w:rsidRPr="00C23182" w:rsidRDefault="005F51D9" w:rsidP="009A47DE">
            <w:pPr>
              <w:spacing w:line="360" w:lineRule="auto"/>
              <w:ind w:left="600" w:right="160"/>
              <w:jc w:val="both"/>
              <w:rPr>
                <w:rFonts w:eastAsia="Arial Unicode MS"/>
                <w:sz w:val="24"/>
                <w:szCs w:val="24"/>
              </w:rPr>
            </w:pPr>
          </w:p>
        </w:tc>
      </w:tr>
    </w:tbl>
    <w:p w14:paraId="10B8269D" w14:textId="77777777" w:rsidR="005F51D9" w:rsidRPr="00C23182" w:rsidRDefault="005F51D9" w:rsidP="009A47DE">
      <w:pPr>
        <w:spacing w:line="360" w:lineRule="auto"/>
        <w:ind w:left="600" w:right="160"/>
        <w:jc w:val="both"/>
        <w:rPr>
          <w:rFonts w:eastAsia="Arial Unicode MS"/>
          <w:sz w:val="24"/>
          <w:szCs w:val="24"/>
        </w:rPr>
      </w:pPr>
    </w:p>
    <w:p w14:paraId="4A49F228" w14:textId="5D852583" w:rsidR="004C23BF" w:rsidRPr="00C23182" w:rsidRDefault="005B32C3" w:rsidP="009A47DE">
      <w:pPr>
        <w:spacing w:before="69" w:line="360" w:lineRule="auto"/>
        <w:ind w:left="600" w:right="459"/>
        <w:jc w:val="both"/>
        <w:rPr>
          <w:rFonts w:eastAsia="Arial Unicode MS"/>
          <w:b/>
          <w:sz w:val="24"/>
          <w:szCs w:val="24"/>
        </w:rPr>
      </w:pPr>
      <w:r w:rsidRPr="00C23182">
        <w:rPr>
          <w:rFonts w:eastAsia="Arial Unicode MS"/>
          <w:sz w:val="24"/>
          <w:szCs w:val="24"/>
        </w:rPr>
        <w:t>5</w:t>
      </w:r>
      <w:r w:rsidR="00F60567" w:rsidRPr="00C23182">
        <w:rPr>
          <w:rFonts w:eastAsia="Arial Unicode MS"/>
          <w:sz w:val="24"/>
          <w:szCs w:val="24"/>
        </w:rPr>
        <w:t>-</w:t>
      </w:r>
      <w:r w:rsidR="00FC4C57" w:rsidRPr="00C23182">
        <w:rPr>
          <w:rFonts w:eastAsia="Arial Unicode MS"/>
          <w:sz w:val="24"/>
          <w:szCs w:val="24"/>
        </w:rPr>
        <w:t xml:space="preserve"> Ar-Ge projesin</w:t>
      </w:r>
      <w:r w:rsidR="000D04B7" w:rsidRPr="00C23182">
        <w:rPr>
          <w:rFonts w:eastAsia="Arial Unicode MS"/>
          <w:sz w:val="24"/>
          <w:szCs w:val="24"/>
        </w:rPr>
        <w:t>in</w:t>
      </w:r>
      <w:r w:rsidR="00FC4C57" w:rsidRPr="00C23182">
        <w:rPr>
          <w:rFonts w:eastAsia="Arial Unicode MS"/>
          <w:sz w:val="24"/>
          <w:szCs w:val="24"/>
        </w:rPr>
        <w:t xml:space="preserve"> </w:t>
      </w:r>
      <w:r w:rsidR="00FF0E6E" w:rsidRPr="00C23182">
        <w:rPr>
          <w:rFonts w:eastAsia="Arial Unicode MS"/>
          <w:sz w:val="24"/>
          <w:szCs w:val="24"/>
        </w:rPr>
        <w:t xml:space="preserve">bu döneminde </w:t>
      </w:r>
      <w:r w:rsidR="00FC4C57" w:rsidRPr="00C23182">
        <w:rPr>
          <w:rFonts w:eastAsia="Arial Unicode MS"/>
          <w:sz w:val="24"/>
          <w:szCs w:val="24"/>
        </w:rPr>
        <w:t xml:space="preserve">geçmiş dönemlere ait  mal ve hizmet alımları </w:t>
      </w:r>
      <w:r w:rsidR="00FC4C57" w:rsidRPr="00C23182">
        <w:rPr>
          <w:rFonts w:eastAsia="Arial Unicode MS"/>
          <w:spacing w:val="55"/>
          <w:sz w:val="24"/>
          <w:szCs w:val="24"/>
        </w:rPr>
        <w:t xml:space="preserve"> </w:t>
      </w:r>
      <w:r w:rsidR="000D13AF" w:rsidRPr="00C23182">
        <w:rPr>
          <w:rFonts w:eastAsia="Arial Unicode MS"/>
          <w:b/>
          <w:sz w:val="24"/>
          <w:szCs w:val="24"/>
        </w:rPr>
        <w:t xml:space="preserve">BEYAN EDİLMEMİŞTİR./BEYAN EDİLMİŞTİR. </w:t>
      </w:r>
    </w:p>
    <w:p w14:paraId="2ABCD872" w14:textId="79D36330" w:rsidR="009815BE" w:rsidRPr="00C23182" w:rsidRDefault="009815BE" w:rsidP="0026230F">
      <w:pPr>
        <w:tabs>
          <w:tab w:val="left" w:pos="426"/>
        </w:tabs>
        <w:spacing w:after="200" w:line="276" w:lineRule="auto"/>
        <w:jc w:val="both"/>
        <w:rPr>
          <w:sz w:val="24"/>
          <w:szCs w:val="24"/>
        </w:rPr>
      </w:pPr>
      <w:r w:rsidRPr="00C23182">
        <w:rPr>
          <w:sz w:val="24"/>
          <w:szCs w:val="24"/>
        </w:rPr>
        <w:t xml:space="preserve">               </w:t>
      </w:r>
      <w:r w:rsidR="005B32C3" w:rsidRPr="00C23182">
        <w:rPr>
          <w:sz w:val="24"/>
          <w:szCs w:val="24"/>
        </w:rPr>
        <w:t>5</w:t>
      </w:r>
      <w:r w:rsidRPr="00C23182">
        <w:rPr>
          <w:sz w:val="24"/>
          <w:szCs w:val="24"/>
        </w:rPr>
        <w:t xml:space="preserve">.1 Yapılan inceleme sonucu bu giderlerin TÜBİTAK’a önceki dönemlerde </w:t>
      </w:r>
      <w:r w:rsidRPr="00C23182">
        <w:rPr>
          <w:b/>
          <w:sz w:val="24"/>
          <w:szCs w:val="24"/>
        </w:rPr>
        <w:t xml:space="preserve">Beyan EDİLDİĞİ/EDİLMEDİĞİ </w:t>
      </w:r>
      <w:r w:rsidRPr="00C23182">
        <w:rPr>
          <w:sz w:val="24"/>
          <w:szCs w:val="24"/>
        </w:rPr>
        <w:t xml:space="preserve">tespit edilmiştir.   </w:t>
      </w:r>
    </w:p>
    <w:p w14:paraId="06A70BE1" w14:textId="36C9CE04" w:rsidR="009815BE" w:rsidRPr="00C23182" w:rsidRDefault="009815BE" w:rsidP="0026230F">
      <w:pPr>
        <w:tabs>
          <w:tab w:val="left" w:pos="851"/>
        </w:tabs>
        <w:ind w:left="360"/>
        <w:jc w:val="both"/>
        <w:rPr>
          <w:sz w:val="24"/>
          <w:szCs w:val="24"/>
          <w:lang w:eastAsia="tr-TR"/>
        </w:rPr>
      </w:pPr>
      <w:r w:rsidRPr="00C23182">
        <w:rPr>
          <w:sz w:val="24"/>
          <w:szCs w:val="24"/>
        </w:rPr>
        <w:t xml:space="preserve">                      </w:t>
      </w:r>
    </w:p>
    <w:p w14:paraId="10C84186" w14:textId="77777777" w:rsidR="009815BE" w:rsidRPr="00C23182" w:rsidRDefault="009815BE" w:rsidP="009A47DE">
      <w:pPr>
        <w:spacing w:before="69" w:line="360" w:lineRule="auto"/>
        <w:ind w:left="600" w:right="459"/>
        <w:jc w:val="both"/>
        <w:rPr>
          <w:rFonts w:eastAsia="Arial Unicode MS"/>
          <w:sz w:val="24"/>
          <w:szCs w:val="24"/>
        </w:rPr>
      </w:pPr>
    </w:p>
    <w:p w14:paraId="79A6ECDC" w14:textId="77777777" w:rsidR="005F51D9" w:rsidRPr="00C23182" w:rsidRDefault="005F51D9" w:rsidP="009A47DE">
      <w:pPr>
        <w:spacing w:before="69" w:line="360" w:lineRule="auto"/>
        <w:ind w:left="600" w:right="459"/>
        <w:jc w:val="both"/>
        <w:rPr>
          <w:rFonts w:eastAsia="Arial Unicode MS"/>
          <w:sz w:val="24"/>
          <w:szCs w:val="24"/>
        </w:rPr>
      </w:pPr>
      <w:r w:rsidRPr="00C23182">
        <w:rPr>
          <w:rFonts w:eastAsia="Arial Unicode MS"/>
          <w:sz w:val="24"/>
          <w:szCs w:val="24"/>
        </w:rPr>
        <w:t>Beyan Edilen Mal ve Hizmet Alım Açıklamaları:</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2"/>
        <w:gridCol w:w="3685"/>
      </w:tblGrid>
      <w:tr w:rsidR="00C23182" w:rsidRPr="00C23182" w14:paraId="33622867" w14:textId="77777777" w:rsidTr="000D13AF">
        <w:tc>
          <w:tcPr>
            <w:tcW w:w="5812" w:type="dxa"/>
            <w:shd w:val="clear" w:color="auto" w:fill="auto"/>
          </w:tcPr>
          <w:p w14:paraId="13D9B7E0" w14:textId="77777777" w:rsidR="005F51D9" w:rsidRPr="00C23182" w:rsidRDefault="005F51D9" w:rsidP="009A47DE">
            <w:pPr>
              <w:spacing w:before="69" w:line="360" w:lineRule="auto"/>
              <w:ind w:left="600" w:right="459"/>
              <w:jc w:val="both"/>
              <w:rPr>
                <w:rFonts w:eastAsia="Arial Unicode MS"/>
                <w:sz w:val="24"/>
                <w:szCs w:val="24"/>
              </w:rPr>
            </w:pPr>
            <w:r w:rsidRPr="00C23182">
              <w:rPr>
                <w:rFonts w:eastAsia="Arial Unicode MS"/>
                <w:sz w:val="24"/>
                <w:szCs w:val="24"/>
              </w:rPr>
              <w:t>Mal/Hizmet Adı</w:t>
            </w:r>
          </w:p>
        </w:tc>
        <w:tc>
          <w:tcPr>
            <w:tcW w:w="3685" w:type="dxa"/>
            <w:shd w:val="clear" w:color="auto" w:fill="auto"/>
          </w:tcPr>
          <w:p w14:paraId="226FBAE8" w14:textId="77777777" w:rsidR="005F51D9" w:rsidRPr="00C23182" w:rsidRDefault="005F51D9" w:rsidP="009A47DE">
            <w:pPr>
              <w:spacing w:before="69" w:line="360" w:lineRule="auto"/>
              <w:ind w:left="600" w:right="459"/>
              <w:jc w:val="both"/>
              <w:rPr>
                <w:rFonts w:eastAsia="Arial Unicode MS"/>
                <w:sz w:val="24"/>
                <w:szCs w:val="24"/>
              </w:rPr>
            </w:pPr>
          </w:p>
        </w:tc>
      </w:tr>
      <w:tr w:rsidR="00C23182" w:rsidRPr="00C23182" w14:paraId="56891F52" w14:textId="77777777" w:rsidTr="000D13AF">
        <w:tc>
          <w:tcPr>
            <w:tcW w:w="5812" w:type="dxa"/>
            <w:shd w:val="clear" w:color="auto" w:fill="auto"/>
          </w:tcPr>
          <w:p w14:paraId="57B4D441" w14:textId="77777777" w:rsidR="005F51D9" w:rsidRPr="00C23182" w:rsidRDefault="005F51D9" w:rsidP="009A47DE">
            <w:pPr>
              <w:spacing w:before="69" w:line="360" w:lineRule="auto"/>
              <w:ind w:left="600" w:right="459"/>
              <w:jc w:val="both"/>
              <w:rPr>
                <w:rFonts w:eastAsia="Arial Unicode MS"/>
                <w:sz w:val="24"/>
                <w:szCs w:val="24"/>
              </w:rPr>
            </w:pPr>
            <w:r w:rsidRPr="00C23182">
              <w:rPr>
                <w:rFonts w:eastAsia="Arial Unicode MS"/>
                <w:sz w:val="24"/>
                <w:szCs w:val="24"/>
              </w:rPr>
              <w:t>Fatura Tutarı(KDV’siz)</w:t>
            </w:r>
          </w:p>
        </w:tc>
        <w:tc>
          <w:tcPr>
            <w:tcW w:w="3685" w:type="dxa"/>
            <w:shd w:val="clear" w:color="auto" w:fill="auto"/>
          </w:tcPr>
          <w:p w14:paraId="4F3F9D7A" w14:textId="77777777" w:rsidR="005F51D9" w:rsidRPr="00C23182" w:rsidRDefault="005F51D9" w:rsidP="009A47DE">
            <w:pPr>
              <w:spacing w:before="69" w:line="360" w:lineRule="auto"/>
              <w:ind w:left="600" w:right="459"/>
              <w:jc w:val="both"/>
              <w:rPr>
                <w:rFonts w:eastAsia="Arial Unicode MS"/>
                <w:sz w:val="24"/>
                <w:szCs w:val="24"/>
              </w:rPr>
            </w:pPr>
          </w:p>
        </w:tc>
      </w:tr>
      <w:tr w:rsidR="00C23182" w:rsidRPr="00C23182" w14:paraId="2B5671D6" w14:textId="77777777" w:rsidTr="000D13AF">
        <w:tc>
          <w:tcPr>
            <w:tcW w:w="5812" w:type="dxa"/>
            <w:shd w:val="clear" w:color="auto" w:fill="auto"/>
          </w:tcPr>
          <w:p w14:paraId="319019DA" w14:textId="6D70AA5B" w:rsidR="005F51D9" w:rsidRPr="00C23182" w:rsidRDefault="005F51D9" w:rsidP="009A47DE">
            <w:pPr>
              <w:spacing w:before="69" w:line="360" w:lineRule="auto"/>
              <w:ind w:left="600" w:right="459"/>
              <w:jc w:val="both"/>
              <w:rPr>
                <w:rFonts w:eastAsia="Arial Unicode MS"/>
                <w:sz w:val="24"/>
                <w:szCs w:val="24"/>
              </w:rPr>
            </w:pPr>
            <w:r w:rsidRPr="00C23182">
              <w:rPr>
                <w:rFonts w:eastAsia="Arial Unicode MS"/>
                <w:sz w:val="24"/>
                <w:szCs w:val="24"/>
              </w:rPr>
              <w:t>Fatura Tutarı(KDV’li)</w:t>
            </w:r>
          </w:p>
        </w:tc>
        <w:tc>
          <w:tcPr>
            <w:tcW w:w="3685" w:type="dxa"/>
            <w:shd w:val="clear" w:color="auto" w:fill="auto"/>
          </w:tcPr>
          <w:p w14:paraId="003C7B65" w14:textId="77777777" w:rsidR="005F51D9" w:rsidRPr="00C23182" w:rsidRDefault="005F51D9" w:rsidP="009A47DE">
            <w:pPr>
              <w:spacing w:before="69" w:line="360" w:lineRule="auto"/>
              <w:ind w:left="600" w:right="459"/>
              <w:jc w:val="both"/>
              <w:rPr>
                <w:rFonts w:eastAsia="Arial Unicode MS"/>
                <w:sz w:val="24"/>
                <w:szCs w:val="24"/>
              </w:rPr>
            </w:pPr>
          </w:p>
        </w:tc>
      </w:tr>
      <w:tr w:rsidR="00C23182" w:rsidRPr="00C23182" w14:paraId="26449B5E" w14:textId="77777777" w:rsidTr="000D13AF">
        <w:tc>
          <w:tcPr>
            <w:tcW w:w="5812" w:type="dxa"/>
            <w:shd w:val="clear" w:color="auto" w:fill="auto"/>
          </w:tcPr>
          <w:p w14:paraId="658369FF" w14:textId="77777777" w:rsidR="005F51D9" w:rsidRPr="00C23182" w:rsidRDefault="005F51D9" w:rsidP="009A47DE">
            <w:pPr>
              <w:spacing w:before="69" w:line="360" w:lineRule="auto"/>
              <w:ind w:left="600" w:right="459"/>
              <w:jc w:val="both"/>
              <w:rPr>
                <w:rFonts w:eastAsia="Arial Unicode MS"/>
                <w:sz w:val="24"/>
                <w:szCs w:val="24"/>
              </w:rPr>
            </w:pPr>
            <w:r w:rsidRPr="00C23182">
              <w:rPr>
                <w:rFonts w:eastAsia="Arial Unicode MS"/>
                <w:sz w:val="24"/>
                <w:szCs w:val="24"/>
              </w:rPr>
              <w:t>Dönem İçinde Ödenen Tutar(KDV’siz)</w:t>
            </w:r>
          </w:p>
        </w:tc>
        <w:tc>
          <w:tcPr>
            <w:tcW w:w="3685" w:type="dxa"/>
            <w:shd w:val="clear" w:color="auto" w:fill="auto"/>
          </w:tcPr>
          <w:p w14:paraId="7D865A56" w14:textId="77777777" w:rsidR="005F51D9" w:rsidRPr="00C23182" w:rsidRDefault="005F51D9" w:rsidP="009A47DE">
            <w:pPr>
              <w:spacing w:before="69" w:line="360" w:lineRule="auto"/>
              <w:ind w:left="600" w:right="459"/>
              <w:jc w:val="both"/>
              <w:rPr>
                <w:rFonts w:eastAsia="Arial Unicode MS"/>
                <w:sz w:val="24"/>
                <w:szCs w:val="24"/>
              </w:rPr>
            </w:pPr>
          </w:p>
        </w:tc>
      </w:tr>
      <w:tr w:rsidR="00C23182" w:rsidRPr="00C23182" w14:paraId="4D91E233" w14:textId="77777777" w:rsidTr="000D13AF">
        <w:tc>
          <w:tcPr>
            <w:tcW w:w="5812" w:type="dxa"/>
            <w:shd w:val="clear" w:color="auto" w:fill="auto"/>
          </w:tcPr>
          <w:p w14:paraId="7330BDC9" w14:textId="58DB76E9" w:rsidR="005F51D9" w:rsidRPr="00C23182" w:rsidRDefault="005F51D9" w:rsidP="009A47DE">
            <w:pPr>
              <w:spacing w:before="69" w:line="360" w:lineRule="auto"/>
              <w:ind w:left="600" w:right="459"/>
              <w:jc w:val="both"/>
              <w:rPr>
                <w:rFonts w:eastAsia="Arial Unicode MS"/>
                <w:sz w:val="24"/>
                <w:szCs w:val="24"/>
              </w:rPr>
            </w:pPr>
            <w:r w:rsidRPr="00C23182">
              <w:rPr>
                <w:rFonts w:eastAsia="Arial Unicode MS"/>
                <w:sz w:val="24"/>
                <w:szCs w:val="24"/>
              </w:rPr>
              <w:t>Dönem İçinde Ödenen Tutar(KDV’li)</w:t>
            </w:r>
          </w:p>
        </w:tc>
        <w:tc>
          <w:tcPr>
            <w:tcW w:w="3685" w:type="dxa"/>
            <w:shd w:val="clear" w:color="auto" w:fill="auto"/>
          </w:tcPr>
          <w:p w14:paraId="2FEDB6FD" w14:textId="77777777" w:rsidR="005F51D9" w:rsidRPr="00C23182" w:rsidRDefault="005F51D9" w:rsidP="009A47DE">
            <w:pPr>
              <w:spacing w:before="69" w:line="360" w:lineRule="auto"/>
              <w:ind w:left="600" w:right="459"/>
              <w:jc w:val="both"/>
              <w:rPr>
                <w:rFonts w:eastAsia="Arial Unicode MS"/>
                <w:sz w:val="24"/>
                <w:szCs w:val="24"/>
              </w:rPr>
            </w:pPr>
          </w:p>
        </w:tc>
      </w:tr>
      <w:tr w:rsidR="00C23182" w:rsidRPr="00C23182" w14:paraId="1054CAA1" w14:textId="77777777" w:rsidTr="000D13AF">
        <w:tc>
          <w:tcPr>
            <w:tcW w:w="5812" w:type="dxa"/>
            <w:shd w:val="clear" w:color="auto" w:fill="auto"/>
          </w:tcPr>
          <w:p w14:paraId="31091E05" w14:textId="77777777" w:rsidR="005F51D9" w:rsidRPr="00C23182" w:rsidRDefault="005F51D9" w:rsidP="009A47DE">
            <w:pPr>
              <w:spacing w:before="69" w:line="360" w:lineRule="auto"/>
              <w:ind w:left="600" w:right="459"/>
              <w:jc w:val="both"/>
              <w:rPr>
                <w:rFonts w:eastAsia="Arial Unicode MS"/>
                <w:sz w:val="24"/>
                <w:szCs w:val="24"/>
              </w:rPr>
            </w:pPr>
            <w:r w:rsidRPr="00C23182">
              <w:rPr>
                <w:rFonts w:eastAsia="Arial Unicode MS"/>
                <w:sz w:val="24"/>
                <w:szCs w:val="24"/>
              </w:rPr>
              <w:t>Yıl</w:t>
            </w:r>
          </w:p>
        </w:tc>
        <w:tc>
          <w:tcPr>
            <w:tcW w:w="3685" w:type="dxa"/>
            <w:shd w:val="clear" w:color="auto" w:fill="auto"/>
          </w:tcPr>
          <w:p w14:paraId="45D17A7C" w14:textId="77777777" w:rsidR="005F51D9" w:rsidRPr="00C23182" w:rsidRDefault="005F51D9" w:rsidP="009A47DE">
            <w:pPr>
              <w:spacing w:before="69" w:line="360" w:lineRule="auto"/>
              <w:ind w:left="600" w:right="459"/>
              <w:jc w:val="both"/>
              <w:rPr>
                <w:rFonts w:eastAsia="Arial Unicode MS"/>
                <w:sz w:val="24"/>
                <w:szCs w:val="24"/>
              </w:rPr>
            </w:pPr>
          </w:p>
        </w:tc>
      </w:tr>
      <w:tr w:rsidR="00C23182" w:rsidRPr="00C23182" w14:paraId="2A601265" w14:textId="77777777" w:rsidTr="000D13AF">
        <w:tc>
          <w:tcPr>
            <w:tcW w:w="5812" w:type="dxa"/>
            <w:shd w:val="clear" w:color="auto" w:fill="auto"/>
          </w:tcPr>
          <w:p w14:paraId="1FEE4554" w14:textId="77777777" w:rsidR="005F51D9" w:rsidRPr="00C23182" w:rsidRDefault="005F51D9" w:rsidP="009A47DE">
            <w:pPr>
              <w:spacing w:before="69" w:line="360" w:lineRule="auto"/>
              <w:ind w:left="600" w:right="459"/>
              <w:jc w:val="both"/>
              <w:rPr>
                <w:rFonts w:eastAsia="Arial Unicode MS"/>
                <w:sz w:val="24"/>
                <w:szCs w:val="24"/>
              </w:rPr>
            </w:pPr>
            <w:r w:rsidRPr="00C23182">
              <w:rPr>
                <w:rFonts w:eastAsia="Arial Unicode MS"/>
                <w:sz w:val="24"/>
                <w:szCs w:val="24"/>
              </w:rPr>
              <w:t>Dönem</w:t>
            </w:r>
          </w:p>
        </w:tc>
        <w:tc>
          <w:tcPr>
            <w:tcW w:w="3685" w:type="dxa"/>
            <w:shd w:val="clear" w:color="auto" w:fill="auto"/>
          </w:tcPr>
          <w:p w14:paraId="12E65BE5" w14:textId="77777777" w:rsidR="005F51D9" w:rsidRPr="00C23182" w:rsidRDefault="005F51D9" w:rsidP="009A47DE">
            <w:pPr>
              <w:spacing w:before="69" w:line="360" w:lineRule="auto"/>
              <w:ind w:left="600" w:right="459"/>
              <w:jc w:val="both"/>
              <w:rPr>
                <w:rFonts w:eastAsia="Arial Unicode MS"/>
                <w:sz w:val="24"/>
                <w:szCs w:val="24"/>
              </w:rPr>
            </w:pPr>
          </w:p>
        </w:tc>
      </w:tr>
      <w:tr w:rsidR="00C23182" w:rsidRPr="00C23182" w14:paraId="3B4AE27E" w14:textId="77777777" w:rsidTr="000D13AF">
        <w:tc>
          <w:tcPr>
            <w:tcW w:w="5812" w:type="dxa"/>
            <w:shd w:val="clear" w:color="auto" w:fill="auto"/>
          </w:tcPr>
          <w:p w14:paraId="42AE7AFE" w14:textId="77777777" w:rsidR="005F51D9" w:rsidRPr="00C23182" w:rsidRDefault="005F51D9" w:rsidP="009A47DE">
            <w:pPr>
              <w:spacing w:before="69" w:line="360" w:lineRule="auto"/>
              <w:ind w:left="600" w:right="459"/>
              <w:jc w:val="both"/>
              <w:rPr>
                <w:rFonts w:eastAsia="Arial Unicode MS"/>
                <w:sz w:val="24"/>
                <w:szCs w:val="24"/>
              </w:rPr>
            </w:pPr>
            <w:r w:rsidRPr="00C23182">
              <w:rPr>
                <w:rFonts w:eastAsia="Arial Unicode MS"/>
                <w:sz w:val="24"/>
                <w:szCs w:val="24"/>
              </w:rPr>
              <w:t>Açıklama</w:t>
            </w:r>
          </w:p>
        </w:tc>
        <w:tc>
          <w:tcPr>
            <w:tcW w:w="3685" w:type="dxa"/>
            <w:shd w:val="clear" w:color="auto" w:fill="auto"/>
          </w:tcPr>
          <w:p w14:paraId="3AB134FF" w14:textId="77777777" w:rsidR="005F51D9" w:rsidRPr="00C23182" w:rsidRDefault="005F51D9" w:rsidP="009A47DE">
            <w:pPr>
              <w:spacing w:before="69" w:line="360" w:lineRule="auto"/>
              <w:ind w:left="600" w:right="459"/>
              <w:jc w:val="both"/>
              <w:rPr>
                <w:rFonts w:eastAsia="Arial Unicode MS"/>
                <w:sz w:val="24"/>
                <w:szCs w:val="24"/>
              </w:rPr>
            </w:pPr>
          </w:p>
        </w:tc>
      </w:tr>
      <w:tr w:rsidR="00C23182" w:rsidRPr="00C23182" w14:paraId="2EA62152" w14:textId="77777777" w:rsidTr="000D13AF">
        <w:tc>
          <w:tcPr>
            <w:tcW w:w="5812" w:type="dxa"/>
            <w:shd w:val="clear" w:color="auto" w:fill="auto"/>
          </w:tcPr>
          <w:p w14:paraId="42DFDD08" w14:textId="77777777" w:rsidR="005F51D9" w:rsidRPr="00C23182" w:rsidRDefault="005F51D9" w:rsidP="009A47DE">
            <w:pPr>
              <w:spacing w:before="69" w:line="360" w:lineRule="auto"/>
              <w:ind w:left="600" w:right="459"/>
              <w:jc w:val="both"/>
              <w:rPr>
                <w:rFonts w:eastAsia="Arial Unicode MS"/>
                <w:sz w:val="24"/>
                <w:szCs w:val="24"/>
              </w:rPr>
            </w:pPr>
            <w:r w:rsidRPr="00C23182">
              <w:rPr>
                <w:rFonts w:eastAsia="Arial Unicode MS"/>
                <w:sz w:val="24"/>
                <w:szCs w:val="24"/>
              </w:rPr>
              <w:lastRenderedPageBreak/>
              <w:t>Belge No</w:t>
            </w:r>
          </w:p>
        </w:tc>
        <w:tc>
          <w:tcPr>
            <w:tcW w:w="3685" w:type="dxa"/>
            <w:shd w:val="clear" w:color="auto" w:fill="auto"/>
          </w:tcPr>
          <w:p w14:paraId="212F4CE8" w14:textId="77777777" w:rsidR="005F51D9" w:rsidRPr="00C23182" w:rsidRDefault="005F51D9" w:rsidP="009A47DE">
            <w:pPr>
              <w:spacing w:before="69" w:line="360" w:lineRule="auto"/>
              <w:ind w:left="600" w:right="459"/>
              <w:jc w:val="both"/>
              <w:rPr>
                <w:rFonts w:eastAsia="Arial Unicode MS"/>
                <w:sz w:val="24"/>
                <w:szCs w:val="24"/>
              </w:rPr>
            </w:pPr>
          </w:p>
        </w:tc>
      </w:tr>
      <w:tr w:rsidR="00C23182" w:rsidRPr="00C23182" w14:paraId="34B5E317" w14:textId="77777777" w:rsidTr="000D13AF">
        <w:tc>
          <w:tcPr>
            <w:tcW w:w="5812" w:type="dxa"/>
            <w:shd w:val="clear" w:color="auto" w:fill="auto"/>
          </w:tcPr>
          <w:p w14:paraId="365913BE" w14:textId="77777777" w:rsidR="005F51D9" w:rsidRPr="00C23182" w:rsidRDefault="005F51D9" w:rsidP="009A47DE">
            <w:pPr>
              <w:spacing w:before="69" w:line="360" w:lineRule="auto"/>
              <w:ind w:left="600" w:right="459"/>
              <w:jc w:val="both"/>
              <w:rPr>
                <w:rFonts w:eastAsia="Arial Unicode MS"/>
                <w:sz w:val="24"/>
                <w:szCs w:val="24"/>
              </w:rPr>
            </w:pPr>
            <w:r w:rsidRPr="00C23182">
              <w:rPr>
                <w:rFonts w:eastAsia="Arial Unicode MS"/>
                <w:sz w:val="24"/>
                <w:szCs w:val="24"/>
              </w:rPr>
              <w:t>Belge Tarihi</w:t>
            </w:r>
          </w:p>
        </w:tc>
        <w:tc>
          <w:tcPr>
            <w:tcW w:w="3685" w:type="dxa"/>
            <w:shd w:val="clear" w:color="auto" w:fill="auto"/>
          </w:tcPr>
          <w:p w14:paraId="12572868" w14:textId="77777777" w:rsidR="005F51D9" w:rsidRPr="00C23182" w:rsidRDefault="005F51D9" w:rsidP="009A47DE">
            <w:pPr>
              <w:spacing w:before="69" w:line="360" w:lineRule="auto"/>
              <w:ind w:left="600" w:right="459"/>
              <w:jc w:val="both"/>
              <w:rPr>
                <w:rFonts w:eastAsia="Arial Unicode MS"/>
                <w:sz w:val="24"/>
                <w:szCs w:val="24"/>
              </w:rPr>
            </w:pPr>
          </w:p>
        </w:tc>
      </w:tr>
    </w:tbl>
    <w:p w14:paraId="23C5D7AB" w14:textId="77777777" w:rsidR="005F51D9" w:rsidRPr="00C23182" w:rsidRDefault="005F51D9" w:rsidP="009A47DE">
      <w:pPr>
        <w:spacing w:before="69" w:line="360" w:lineRule="auto"/>
        <w:ind w:left="600" w:right="459"/>
        <w:jc w:val="both"/>
        <w:rPr>
          <w:rFonts w:eastAsia="Arial Unicode MS"/>
          <w:sz w:val="24"/>
          <w:szCs w:val="24"/>
        </w:rPr>
      </w:pPr>
    </w:p>
    <w:p w14:paraId="11DBB663" w14:textId="77777777" w:rsidR="004C23BF" w:rsidRPr="00C23182" w:rsidRDefault="004C23BF" w:rsidP="009A47DE">
      <w:pPr>
        <w:spacing w:before="8" w:line="360" w:lineRule="auto"/>
        <w:rPr>
          <w:sz w:val="24"/>
          <w:szCs w:val="24"/>
        </w:rPr>
      </w:pPr>
    </w:p>
    <w:p w14:paraId="0DBF1DF6" w14:textId="3D3DF80A" w:rsidR="004C23BF" w:rsidRPr="00C23182" w:rsidRDefault="005B32C3" w:rsidP="002F5DB2">
      <w:pPr>
        <w:spacing w:line="360" w:lineRule="auto"/>
        <w:ind w:left="600" w:right="160"/>
        <w:jc w:val="both"/>
        <w:rPr>
          <w:rFonts w:eastAsia="Arial Unicode MS"/>
          <w:sz w:val="24"/>
          <w:szCs w:val="24"/>
        </w:rPr>
      </w:pPr>
      <w:r w:rsidRPr="00C23182">
        <w:rPr>
          <w:rFonts w:eastAsia="Arial Unicode MS"/>
          <w:sz w:val="24"/>
          <w:szCs w:val="24"/>
        </w:rPr>
        <w:t>6</w:t>
      </w:r>
      <w:r w:rsidR="00F60567" w:rsidRPr="00C23182">
        <w:rPr>
          <w:rFonts w:eastAsia="Arial Unicode MS"/>
          <w:sz w:val="24"/>
          <w:szCs w:val="24"/>
        </w:rPr>
        <w:t>-</w:t>
      </w:r>
      <w:r w:rsidR="00FC4C57" w:rsidRPr="00C23182">
        <w:rPr>
          <w:rFonts w:eastAsia="Arial Unicode MS"/>
          <w:sz w:val="24"/>
          <w:szCs w:val="24"/>
        </w:rPr>
        <w:t xml:space="preserve"> Ar-Ge Yardımı İstek Formunun geç verildiği döneme ait olup ilgili dönemde beyan edilmeyen ya da geç verilen dönemle ilgili TÜBİTAK tarafından kapsam dışı bırakılan giderlerin bu dönemde  </w:t>
      </w:r>
      <w:r w:rsidR="00FC4C57" w:rsidRPr="00C23182">
        <w:rPr>
          <w:rFonts w:eastAsia="Arial Unicode MS"/>
          <w:spacing w:val="55"/>
          <w:sz w:val="24"/>
          <w:szCs w:val="24"/>
        </w:rPr>
        <w:t xml:space="preserve"> </w:t>
      </w:r>
      <w:r w:rsidR="000D13AF" w:rsidRPr="00C23182">
        <w:rPr>
          <w:rFonts w:eastAsia="Arial Unicode MS"/>
          <w:b/>
          <w:sz w:val="24"/>
          <w:szCs w:val="24"/>
        </w:rPr>
        <w:t>BEYAN EDİLMEDİĞİ/BEYAN EDİLDİĞİ</w:t>
      </w:r>
      <w:r w:rsidR="00FC4C57" w:rsidRPr="00C23182">
        <w:rPr>
          <w:rFonts w:eastAsia="Arial Unicode MS"/>
          <w:sz w:val="24"/>
          <w:szCs w:val="24"/>
        </w:rPr>
        <w:t xml:space="preserve"> tespit edilmiştir.</w:t>
      </w:r>
    </w:p>
    <w:p w14:paraId="5745056C" w14:textId="261950D5" w:rsidR="009815BE" w:rsidRPr="00C23182" w:rsidRDefault="00D04211" w:rsidP="0026230F">
      <w:pPr>
        <w:spacing w:line="360" w:lineRule="auto"/>
        <w:ind w:left="601" w:right="425"/>
        <w:jc w:val="both"/>
        <w:rPr>
          <w:rFonts w:eastAsia="Arial Unicode MS"/>
          <w:sz w:val="24"/>
          <w:szCs w:val="24"/>
        </w:rPr>
      </w:pPr>
      <w:r>
        <w:rPr>
          <w:rFonts w:eastAsia="Arial Unicode MS"/>
          <w:sz w:val="24"/>
          <w:szCs w:val="24"/>
        </w:rPr>
        <w:t>7</w:t>
      </w:r>
      <w:r w:rsidR="009815BE" w:rsidRPr="00C23182">
        <w:rPr>
          <w:rFonts w:eastAsia="Arial Unicode MS"/>
          <w:sz w:val="24"/>
          <w:szCs w:val="24"/>
        </w:rPr>
        <w:t>-</w:t>
      </w:r>
      <w:r w:rsidR="00C81FBE" w:rsidRPr="00C23182">
        <w:rPr>
          <w:rFonts w:eastAsia="Arial Unicode MS"/>
          <w:spacing w:val="1"/>
          <w:sz w:val="24"/>
          <w:szCs w:val="24"/>
        </w:rPr>
        <w:t xml:space="preserve"> Kuruluşun</w:t>
      </w:r>
      <w:r w:rsidR="009815BE" w:rsidRPr="00C23182">
        <w:rPr>
          <w:rFonts w:eastAsia="Arial Unicode MS"/>
          <w:sz w:val="24"/>
          <w:szCs w:val="24"/>
        </w:rPr>
        <w:t xml:space="preserve"> </w:t>
      </w:r>
      <w:r w:rsidR="009815BE" w:rsidRPr="00C23182">
        <w:rPr>
          <w:rFonts w:eastAsia="Arial Unicode MS"/>
          <w:spacing w:val="1"/>
          <w:sz w:val="24"/>
          <w:szCs w:val="24"/>
        </w:rPr>
        <w:t>Ar-G</w:t>
      </w:r>
      <w:r w:rsidR="009815BE" w:rsidRPr="00C23182">
        <w:rPr>
          <w:rFonts w:eastAsia="Arial Unicode MS"/>
          <w:sz w:val="24"/>
          <w:szCs w:val="24"/>
        </w:rPr>
        <w:t xml:space="preserve">e </w:t>
      </w:r>
      <w:r w:rsidR="009815BE" w:rsidRPr="00C23182">
        <w:rPr>
          <w:rFonts w:eastAsia="Arial Unicode MS"/>
          <w:spacing w:val="1"/>
          <w:sz w:val="24"/>
          <w:szCs w:val="24"/>
        </w:rPr>
        <w:t>proje</w:t>
      </w:r>
      <w:r w:rsidR="00C81FBE" w:rsidRPr="00C23182">
        <w:rPr>
          <w:rFonts w:eastAsia="Arial Unicode MS"/>
          <w:spacing w:val="1"/>
          <w:sz w:val="24"/>
          <w:szCs w:val="24"/>
        </w:rPr>
        <w:t>si</w:t>
      </w:r>
      <w:r w:rsidR="009815BE" w:rsidRPr="00C23182">
        <w:rPr>
          <w:rFonts w:eastAsia="Arial Unicode MS"/>
          <w:spacing w:val="1"/>
          <w:sz w:val="24"/>
          <w:szCs w:val="24"/>
        </w:rPr>
        <w:t xml:space="preserve"> harcama ve giderleri ile ilgili sağlana</w:t>
      </w:r>
      <w:r w:rsidR="009815BE" w:rsidRPr="00C23182">
        <w:rPr>
          <w:rFonts w:eastAsia="Arial Unicode MS"/>
          <w:sz w:val="24"/>
          <w:szCs w:val="24"/>
        </w:rPr>
        <w:t xml:space="preserve">n </w:t>
      </w:r>
      <w:r w:rsidR="009815BE" w:rsidRPr="00C23182">
        <w:rPr>
          <w:rFonts w:eastAsia="Arial Unicode MS"/>
          <w:spacing w:val="1"/>
          <w:sz w:val="24"/>
          <w:szCs w:val="24"/>
        </w:rPr>
        <w:t>teşvik</w:t>
      </w:r>
      <w:r w:rsidR="009815BE" w:rsidRPr="00C23182">
        <w:rPr>
          <w:rFonts w:eastAsia="Arial Unicode MS"/>
          <w:sz w:val="24"/>
          <w:szCs w:val="24"/>
        </w:rPr>
        <w:t>ler</w:t>
      </w:r>
      <w:r w:rsidR="009815BE" w:rsidRPr="00C23182">
        <w:rPr>
          <w:rFonts w:eastAsia="Arial Unicode MS"/>
          <w:spacing w:val="5"/>
          <w:sz w:val="24"/>
          <w:szCs w:val="24"/>
        </w:rPr>
        <w:t xml:space="preserve"> ilgili harcama ve giderlerden </w:t>
      </w:r>
      <w:r w:rsidR="009815BE" w:rsidRPr="00C23182">
        <w:rPr>
          <w:rFonts w:eastAsia="Arial Unicode MS"/>
          <w:b/>
          <w:sz w:val="24"/>
          <w:szCs w:val="24"/>
        </w:rPr>
        <w:t xml:space="preserve">DÜŞÜRÜLEREK /DÜŞÜRÜLMEDEN </w:t>
      </w:r>
      <w:r w:rsidR="009815BE" w:rsidRPr="00C23182">
        <w:rPr>
          <w:rFonts w:eastAsia="Arial Unicode MS"/>
          <w:sz w:val="24"/>
          <w:szCs w:val="24"/>
        </w:rPr>
        <w:t xml:space="preserve">beyan edilmiştir. </w:t>
      </w:r>
    </w:p>
    <w:p w14:paraId="515B70BB" w14:textId="45376F9A" w:rsidR="000901EC" w:rsidRPr="00C23182" w:rsidRDefault="007F23E5" w:rsidP="000901EC">
      <w:pPr>
        <w:spacing w:line="360" w:lineRule="auto"/>
        <w:ind w:left="601" w:right="425"/>
        <w:jc w:val="both"/>
        <w:rPr>
          <w:rFonts w:eastAsia="Arial Unicode MS"/>
          <w:sz w:val="24"/>
          <w:szCs w:val="24"/>
          <w:vertAlign w:val="superscript"/>
        </w:rPr>
      </w:pPr>
      <w:r>
        <w:rPr>
          <w:rFonts w:eastAsia="Arial Unicode MS"/>
          <w:sz w:val="24"/>
          <w:szCs w:val="24"/>
        </w:rPr>
        <w:t>8</w:t>
      </w:r>
      <w:r w:rsidR="00A22357" w:rsidRPr="00C23182">
        <w:rPr>
          <w:rFonts w:eastAsia="Arial Unicode MS"/>
          <w:sz w:val="24"/>
          <w:szCs w:val="24"/>
        </w:rPr>
        <w:t xml:space="preserve">- Gider Formunda beyan edilen Kuruluşun Fona aktardığı girişim sermayesi katkı payına ait ödeme tarihi raporlama dönemi içerisinde </w:t>
      </w:r>
      <w:r w:rsidR="00A22357" w:rsidRPr="00C23182">
        <w:rPr>
          <w:rFonts w:eastAsia="Arial Unicode MS"/>
          <w:b/>
          <w:sz w:val="24"/>
          <w:szCs w:val="24"/>
        </w:rPr>
        <w:t>GERÇEKLEŞMİŞTİR/GERÇEKLEŞMEMİŞTİR</w:t>
      </w:r>
      <w:r w:rsidR="00A22357" w:rsidRPr="00C23182">
        <w:rPr>
          <w:rFonts w:eastAsia="Arial Unicode MS"/>
          <w:sz w:val="24"/>
          <w:szCs w:val="24"/>
        </w:rPr>
        <w:t>.</w:t>
      </w:r>
      <w:r w:rsidR="00A22357" w:rsidRPr="00C23182">
        <w:rPr>
          <w:rFonts w:eastAsia="Arial Unicode MS"/>
          <w:sz w:val="24"/>
          <w:szCs w:val="24"/>
          <w:vertAlign w:val="superscript"/>
        </w:rPr>
        <w:t>(13)</w:t>
      </w:r>
    </w:p>
    <w:p w14:paraId="2221E952" w14:textId="671A2C5E" w:rsidR="000D13AF" w:rsidRPr="00C23182" w:rsidRDefault="000D13AF" w:rsidP="002F5DB2">
      <w:pPr>
        <w:spacing w:line="360" w:lineRule="auto"/>
        <w:ind w:left="600" w:right="160"/>
        <w:jc w:val="both"/>
        <w:rPr>
          <w:rFonts w:eastAsia="Arial Unicode MS"/>
          <w:sz w:val="24"/>
          <w:szCs w:val="24"/>
        </w:rPr>
      </w:pPr>
    </w:p>
    <w:p w14:paraId="4434DA00" w14:textId="77777777" w:rsidR="004C23BF" w:rsidRPr="00C23182" w:rsidRDefault="004C23BF" w:rsidP="009A47DE">
      <w:pPr>
        <w:spacing w:before="10" w:line="360" w:lineRule="auto"/>
        <w:rPr>
          <w:sz w:val="24"/>
          <w:szCs w:val="24"/>
        </w:rPr>
      </w:pPr>
    </w:p>
    <w:p w14:paraId="0CECC665" w14:textId="41E65E40" w:rsidR="004C23BF" w:rsidRPr="00C23182" w:rsidRDefault="006F65C7" w:rsidP="002F5DB2">
      <w:pPr>
        <w:spacing w:after="240" w:line="360" w:lineRule="auto"/>
        <w:ind w:firstLine="600"/>
        <w:rPr>
          <w:rFonts w:eastAsia="Arial Unicode MS"/>
          <w:b/>
          <w:sz w:val="24"/>
          <w:szCs w:val="24"/>
        </w:rPr>
      </w:pPr>
      <w:r w:rsidRPr="00C23182">
        <w:rPr>
          <w:rFonts w:eastAsia="Arial Unicode MS"/>
          <w:b/>
          <w:sz w:val="24"/>
          <w:szCs w:val="24"/>
        </w:rPr>
        <w:t>Ç</w:t>
      </w:r>
      <w:r w:rsidR="00CD5808" w:rsidRPr="00C23182">
        <w:rPr>
          <w:rFonts w:eastAsia="Arial Unicode MS"/>
          <w:b/>
          <w:sz w:val="24"/>
          <w:szCs w:val="24"/>
        </w:rPr>
        <w:t>) GİDER İNCELEMELERİ</w:t>
      </w:r>
    </w:p>
    <w:p w14:paraId="3DBAA39A" w14:textId="5BBFEB38" w:rsidR="00233962" w:rsidRPr="00C23182" w:rsidRDefault="00233962" w:rsidP="002F5DB2">
      <w:pPr>
        <w:spacing w:after="240" w:line="360" w:lineRule="auto"/>
        <w:ind w:firstLine="600"/>
        <w:rPr>
          <w:rFonts w:eastAsia="Arial Unicode MS"/>
          <w:sz w:val="24"/>
          <w:szCs w:val="24"/>
        </w:rPr>
      </w:pPr>
      <w:r w:rsidRPr="00C23182">
        <w:rPr>
          <w:rFonts w:eastAsia="Arial Unicode MS"/>
          <w:sz w:val="24"/>
          <w:szCs w:val="24"/>
        </w:rPr>
        <w:t>Gider formlarında beyan edilen tüm harcama ve giderlere ilişkin belgelerin;</w:t>
      </w:r>
    </w:p>
    <w:p w14:paraId="49CF22F7" w14:textId="272795A8" w:rsidR="00233962" w:rsidRPr="00C23182" w:rsidRDefault="00233962" w:rsidP="0026230F">
      <w:pPr>
        <w:spacing w:after="240" w:line="360" w:lineRule="auto"/>
        <w:ind w:left="600"/>
        <w:rPr>
          <w:rFonts w:eastAsia="Arial Unicode MS"/>
          <w:sz w:val="24"/>
          <w:szCs w:val="24"/>
        </w:rPr>
      </w:pPr>
      <w:r w:rsidRPr="00C23182">
        <w:rPr>
          <w:rFonts w:eastAsia="Arial Unicode MS"/>
          <w:sz w:val="24"/>
          <w:szCs w:val="24"/>
        </w:rPr>
        <w:t>Türkiye Bilimsel ve Teknolojik Araştırma Kurumu Teknoloji ve Yenilik Destek Programlarına İlişkin Yönetmelik,</w:t>
      </w:r>
    </w:p>
    <w:p w14:paraId="2975653F" w14:textId="195F1031" w:rsidR="00233962" w:rsidRPr="00C23182" w:rsidRDefault="002D5178" w:rsidP="0026230F">
      <w:pPr>
        <w:spacing w:after="240" w:line="360" w:lineRule="auto"/>
        <w:ind w:left="600"/>
        <w:rPr>
          <w:rFonts w:eastAsia="Arial Unicode MS"/>
          <w:sz w:val="24"/>
          <w:szCs w:val="24"/>
        </w:rPr>
      </w:pPr>
      <w:r w:rsidRPr="00C23182">
        <w:rPr>
          <w:rFonts w:eastAsia="Arial Unicode MS"/>
          <w:sz w:val="24"/>
          <w:szCs w:val="24"/>
        </w:rPr>
        <w:t xml:space="preserve">İlgili </w:t>
      </w:r>
      <w:r w:rsidR="00233962" w:rsidRPr="00C23182">
        <w:rPr>
          <w:rFonts w:eastAsia="Arial Unicode MS"/>
          <w:sz w:val="24"/>
          <w:szCs w:val="24"/>
        </w:rPr>
        <w:t>Destek Programı Uygulama Esasları</w:t>
      </w:r>
      <w:r w:rsidR="00162256" w:rsidRPr="00C23182">
        <w:rPr>
          <w:rFonts w:eastAsia="Arial Unicode MS"/>
          <w:sz w:val="24"/>
          <w:szCs w:val="24"/>
        </w:rPr>
        <w:t>/Uygulama Esasları Yönergesi</w:t>
      </w:r>
      <w:r w:rsidR="00BD791D" w:rsidRPr="00C23182">
        <w:rPr>
          <w:rFonts w:eastAsia="Arial Unicode MS"/>
          <w:sz w:val="24"/>
          <w:szCs w:val="24"/>
        </w:rPr>
        <w:t>,</w:t>
      </w:r>
    </w:p>
    <w:p w14:paraId="6B5F7DBE" w14:textId="1BC6C367" w:rsidR="00233962" w:rsidRPr="00C23182" w:rsidRDefault="00233962" w:rsidP="0026230F">
      <w:pPr>
        <w:spacing w:after="240" w:line="360" w:lineRule="auto"/>
        <w:ind w:left="600"/>
        <w:rPr>
          <w:rFonts w:eastAsia="Arial Unicode MS"/>
          <w:sz w:val="24"/>
          <w:szCs w:val="24"/>
        </w:rPr>
      </w:pPr>
      <w:r w:rsidRPr="00C23182">
        <w:rPr>
          <w:rFonts w:eastAsia="Arial Unicode MS"/>
          <w:sz w:val="24"/>
          <w:szCs w:val="24"/>
        </w:rPr>
        <w:t>Mali Rapor Hazırlama Kılavuzu,</w:t>
      </w:r>
    </w:p>
    <w:p w14:paraId="6B57E8B0" w14:textId="675AF5AE" w:rsidR="002D5178" w:rsidRPr="00C23182" w:rsidRDefault="002D5178" w:rsidP="002D5178">
      <w:pPr>
        <w:spacing w:after="240" w:line="360" w:lineRule="auto"/>
        <w:ind w:left="600"/>
        <w:rPr>
          <w:rFonts w:eastAsia="Arial Unicode MS"/>
          <w:sz w:val="24"/>
          <w:szCs w:val="24"/>
        </w:rPr>
      </w:pPr>
      <w:r w:rsidRPr="00C23182">
        <w:rPr>
          <w:rFonts w:eastAsia="Arial Unicode MS"/>
          <w:sz w:val="24"/>
          <w:szCs w:val="24"/>
        </w:rPr>
        <w:t>TÜBİTAK Tarafından Özel Kuruluşlar ve Vakıf Üniversitelerine Proje Karşılığı Aktarılacak Tutarların Transferi, Harcanması, Muhasebeleştirilmesi ve Denetimine İlişkin Esaslar,</w:t>
      </w:r>
    </w:p>
    <w:p w14:paraId="79A2D4F4" w14:textId="318F0071" w:rsidR="00233962" w:rsidRPr="00C23182" w:rsidRDefault="00233962" w:rsidP="0026230F">
      <w:pPr>
        <w:spacing w:after="240" w:line="360" w:lineRule="auto"/>
        <w:ind w:left="600"/>
        <w:rPr>
          <w:rFonts w:eastAsia="Arial Unicode MS"/>
          <w:sz w:val="24"/>
          <w:szCs w:val="24"/>
        </w:rPr>
      </w:pPr>
      <w:r w:rsidRPr="00C23182">
        <w:rPr>
          <w:rFonts w:eastAsia="Arial Unicode MS"/>
          <w:sz w:val="24"/>
          <w:szCs w:val="24"/>
        </w:rPr>
        <w:t xml:space="preserve">ve mali mevzuat çerçevesinde denetim ve </w:t>
      </w:r>
      <w:r w:rsidR="001672F9" w:rsidRPr="00C23182">
        <w:rPr>
          <w:rFonts w:eastAsia="Arial Unicode MS"/>
          <w:sz w:val="24"/>
          <w:szCs w:val="24"/>
        </w:rPr>
        <w:t>onayı</w:t>
      </w:r>
      <w:r w:rsidRPr="00C23182">
        <w:rPr>
          <w:rFonts w:eastAsia="Arial Unicode MS"/>
          <w:sz w:val="24"/>
          <w:szCs w:val="24"/>
        </w:rPr>
        <w:t xml:space="preserve"> yapılmıştır.</w:t>
      </w:r>
    </w:p>
    <w:p w14:paraId="26EAA528" w14:textId="77777777" w:rsidR="00120F2B" w:rsidRPr="00C23182" w:rsidRDefault="00120F2B" w:rsidP="00E0462C">
      <w:pPr>
        <w:spacing w:line="360" w:lineRule="auto"/>
        <w:ind w:left="600" w:right="165"/>
        <w:jc w:val="both"/>
        <w:rPr>
          <w:rFonts w:eastAsia="Arial Unicode MS"/>
          <w:b/>
          <w:sz w:val="24"/>
          <w:szCs w:val="24"/>
        </w:rPr>
      </w:pPr>
    </w:p>
    <w:p w14:paraId="476AB05E" w14:textId="684A5926" w:rsidR="004C23BF" w:rsidRPr="00C23182" w:rsidRDefault="00D04211" w:rsidP="00E0462C">
      <w:pPr>
        <w:spacing w:line="360" w:lineRule="auto"/>
        <w:ind w:left="600" w:right="165"/>
        <w:jc w:val="both"/>
        <w:rPr>
          <w:rFonts w:eastAsia="Arial Unicode MS"/>
          <w:b/>
          <w:sz w:val="24"/>
          <w:szCs w:val="24"/>
        </w:rPr>
      </w:pPr>
      <w:r>
        <w:rPr>
          <w:rFonts w:eastAsia="Arial Unicode MS"/>
          <w:b/>
          <w:sz w:val="24"/>
          <w:szCs w:val="24"/>
        </w:rPr>
        <w:t>1</w:t>
      </w:r>
      <w:r w:rsidR="00F60567" w:rsidRPr="00C23182">
        <w:rPr>
          <w:rFonts w:eastAsia="Arial Unicode MS"/>
          <w:b/>
          <w:sz w:val="24"/>
          <w:szCs w:val="24"/>
        </w:rPr>
        <w:t>-</w:t>
      </w:r>
      <w:r w:rsidR="00FC4C57" w:rsidRPr="00C23182">
        <w:rPr>
          <w:rFonts w:eastAsia="Arial Unicode MS"/>
          <w:b/>
          <w:sz w:val="24"/>
          <w:szCs w:val="24"/>
        </w:rPr>
        <w:t xml:space="preserve">Personel Giderleri Formu (G011) ve Ekli Belgelerin Denetimi ve </w:t>
      </w:r>
      <w:r w:rsidR="001672F9" w:rsidRPr="00C23182">
        <w:rPr>
          <w:rFonts w:eastAsia="Arial Unicode MS"/>
          <w:b/>
          <w:sz w:val="24"/>
          <w:szCs w:val="24"/>
        </w:rPr>
        <w:t>Onayı</w:t>
      </w:r>
    </w:p>
    <w:p w14:paraId="58980C0C" w14:textId="2F247FC3" w:rsidR="0002425D" w:rsidRPr="00C23182" w:rsidRDefault="0002425D" w:rsidP="0002425D">
      <w:pPr>
        <w:widowControl w:val="0"/>
        <w:autoSpaceDE w:val="0"/>
        <w:autoSpaceDN w:val="0"/>
        <w:adjustRightInd w:val="0"/>
        <w:spacing w:line="480" w:lineRule="auto"/>
        <w:ind w:left="567" w:right="306"/>
        <w:jc w:val="both"/>
        <w:rPr>
          <w:rFonts w:eastAsia="Arial Unicode MS"/>
          <w:sz w:val="24"/>
          <w:szCs w:val="24"/>
        </w:rPr>
      </w:pPr>
      <w:r w:rsidRPr="00C23182">
        <w:rPr>
          <w:rFonts w:eastAsia="Arial Unicode MS"/>
          <w:sz w:val="24"/>
          <w:szCs w:val="24"/>
        </w:rPr>
        <w:t xml:space="preserve">Bu dönemde herhangi bir personel gideri beyan edilmemiştir. </w:t>
      </w:r>
    </w:p>
    <w:p w14:paraId="5070F457" w14:textId="074AECF0" w:rsidR="002F5DB2" w:rsidRPr="00C23182" w:rsidRDefault="00D04211" w:rsidP="00C23182">
      <w:pPr>
        <w:spacing w:line="360" w:lineRule="auto"/>
        <w:ind w:left="600" w:right="64"/>
        <w:jc w:val="both"/>
        <w:rPr>
          <w:sz w:val="24"/>
          <w:szCs w:val="24"/>
        </w:rPr>
      </w:pPr>
      <w:r>
        <w:rPr>
          <w:sz w:val="24"/>
          <w:szCs w:val="24"/>
        </w:rPr>
        <w:t>1</w:t>
      </w:r>
      <w:r w:rsidR="00120F2B" w:rsidRPr="00C23182">
        <w:rPr>
          <w:sz w:val="24"/>
          <w:szCs w:val="24"/>
        </w:rPr>
        <w:t xml:space="preserve">.1 </w:t>
      </w:r>
      <w:r w:rsidR="00F4060C" w:rsidRPr="00C23182">
        <w:rPr>
          <w:sz w:val="24"/>
          <w:szCs w:val="24"/>
        </w:rPr>
        <w:t xml:space="preserve">Personel giderleri ile ilgili mali raporda yer alan tevsik edici belgeler ile ödeme belgeleri mevzuata </w:t>
      </w:r>
      <w:r w:rsidR="00E0462C" w:rsidRPr="00C23182">
        <w:rPr>
          <w:b/>
          <w:sz w:val="24"/>
          <w:szCs w:val="24"/>
        </w:rPr>
        <w:t>UYGUNDUR/UYGUN DEĞİLDİR.</w:t>
      </w:r>
      <w:r w:rsidR="00F4060C" w:rsidRPr="00C23182">
        <w:rPr>
          <w:sz w:val="24"/>
          <w:szCs w:val="24"/>
        </w:rPr>
        <w:t xml:space="preserve"> </w:t>
      </w:r>
    </w:p>
    <w:p w14:paraId="5671E64E" w14:textId="60705667" w:rsidR="00F4060C" w:rsidRPr="00C23182" w:rsidRDefault="00D04211" w:rsidP="00C23182">
      <w:pPr>
        <w:spacing w:line="360" w:lineRule="auto"/>
        <w:ind w:left="600" w:right="64"/>
        <w:jc w:val="both"/>
        <w:rPr>
          <w:sz w:val="24"/>
          <w:szCs w:val="24"/>
        </w:rPr>
      </w:pPr>
      <w:r>
        <w:rPr>
          <w:sz w:val="24"/>
          <w:szCs w:val="24"/>
        </w:rPr>
        <w:t>1</w:t>
      </w:r>
      <w:r w:rsidR="00120F2B" w:rsidRPr="00C23182">
        <w:rPr>
          <w:sz w:val="24"/>
          <w:szCs w:val="24"/>
        </w:rPr>
        <w:t xml:space="preserve">.2 </w:t>
      </w:r>
      <w:r w:rsidR="00F4060C" w:rsidRPr="00C23182">
        <w:rPr>
          <w:sz w:val="24"/>
          <w:szCs w:val="24"/>
        </w:rPr>
        <w:t xml:space="preserve">Personel giderleri içinde yer alan vergi ve SGK beyan  yükümlülükleri yerine </w:t>
      </w:r>
      <w:r w:rsidR="00E0462C" w:rsidRPr="00C23182">
        <w:rPr>
          <w:b/>
          <w:sz w:val="24"/>
          <w:szCs w:val="24"/>
        </w:rPr>
        <w:t>GETİRİLMİŞTİR/GETİRİLMEMİŞTİR.</w:t>
      </w:r>
      <w:r w:rsidR="00F4060C" w:rsidRPr="00C23182">
        <w:rPr>
          <w:sz w:val="24"/>
          <w:szCs w:val="24"/>
        </w:rPr>
        <w:t xml:space="preserve"> </w:t>
      </w:r>
    </w:p>
    <w:p w14:paraId="0FCB65F7" w14:textId="50AF957E" w:rsidR="0002425D" w:rsidRPr="00C23182" w:rsidRDefault="00D04211" w:rsidP="00C23182">
      <w:pPr>
        <w:pStyle w:val="ListeParagraf"/>
        <w:spacing w:line="480" w:lineRule="auto"/>
        <w:ind w:left="1069" w:right="306"/>
        <w:jc w:val="both"/>
        <w:rPr>
          <w:sz w:val="24"/>
          <w:szCs w:val="24"/>
        </w:rPr>
      </w:pPr>
      <w:r>
        <w:rPr>
          <w:sz w:val="24"/>
          <w:szCs w:val="24"/>
        </w:rPr>
        <w:t>1</w:t>
      </w:r>
      <w:r w:rsidR="00120F2B" w:rsidRPr="00C23182">
        <w:rPr>
          <w:sz w:val="24"/>
          <w:szCs w:val="24"/>
        </w:rPr>
        <w:t xml:space="preserve">.3 </w:t>
      </w:r>
      <w:r w:rsidR="0002425D" w:rsidRPr="00C23182">
        <w:rPr>
          <w:sz w:val="24"/>
          <w:szCs w:val="24"/>
        </w:rPr>
        <w:t xml:space="preserve">Personel giderleri içinde yer alan vergiler  </w:t>
      </w:r>
      <w:r w:rsidR="0002425D" w:rsidRPr="00C23182">
        <w:rPr>
          <w:b/>
          <w:sz w:val="24"/>
          <w:szCs w:val="24"/>
        </w:rPr>
        <w:t>ÖDENMİŞTİR/ÖDENMEMİŞTİR.</w:t>
      </w:r>
      <w:r w:rsidR="00481762" w:rsidRPr="00C23182">
        <w:rPr>
          <w:rFonts w:eastAsia="Arial Unicode MS"/>
          <w:sz w:val="24"/>
          <w:szCs w:val="24"/>
          <w:vertAlign w:val="superscript"/>
        </w:rPr>
        <w:t xml:space="preserve"> </w:t>
      </w:r>
    </w:p>
    <w:p w14:paraId="09136BBB" w14:textId="7B06E813" w:rsidR="0002425D" w:rsidRPr="00C23182" w:rsidRDefault="00D04211" w:rsidP="00C23182">
      <w:pPr>
        <w:spacing w:line="480" w:lineRule="auto"/>
        <w:ind w:left="709" w:right="306"/>
        <w:jc w:val="both"/>
        <w:rPr>
          <w:sz w:val="24"/>
          <w:szCs w:val="24"/>
        </w:rPr>
      </w:pPr>
      <w:r>
        <w:rPr>
          <w:sz w:val="24"/>
          <w:szCs w:val="24"/>
        </w:rPr>
        <w:t>1</w:t>
      </w:r>
      <w:r w:rsidR="00120F2B" w:rsidRPr="00C23182">
        <w:rPr>
          <w:sz w:val="24"/>
          <w:szCs w:val="24"/>
        </w:rPr>
        <w:t xml:space="preserve">.4 </w:t>
      </w:r>
      <w:r w:rsidR="0002425D" w:rsidRPr="00C23182">
        <w:rPr>
          <w:sz w:val="24"/>
          <w:szCs w:val="24"/>
        </w:rPr>
        <w:t xml:space="preserve">Ödemesi yapılmayan vergiler TÜBİTAK’a </w:t>
      </w:r>
      <w:r w:rsidR="0002425D" w:rsidRPr="00C23182">
        <w:rPr>
          <w:b/>
          <w:sz w:val="24"/>
          <w:szCs w:val="24"/>
        </w:rPr>
        <w:t>BEYAN EDİLMEMİŞTİR/EDİLMİŞTİR.</w:t>
      </w:r>
      <w:r w:rsidR="00481762" w:rsidRPr="00C23182">
        <w:rPr>
          <w:rFonts w:eastAsia="Arial Unicode MS"/>
          <w:sz w:val="24"/>
          <w:szCs w:val="24"/>
          <w:vertAlign w:val="superscript"/>
        </w:rPr>
        <w:t xml:space="preserve"> </w:t>
      </w:r>
    </w:p>
    <w:p w14:paraId="4918A4D9" w14:textId="530210EB" w:rsidR="0002425D" w:rsidRPr="00C23182" w:rsidRDefault="00D04211" w:rsidP="00C23182">
      <w:pPr>
        <w:spacing w:line="480" w:lineRule="auto"/>
        <w:ind w:left="709" w:right="306"/>
        <w:jc w:val="both"/>
        <w:rPr>
          <w:sz w:val="24"/>
          <w:szCs w:val="24"/>
        </w:rPr>
      </w:pPr>
      <w:r>
        <w:rPr>
          <w:sz w:val="24"/>
          <w:szCs w:val="24"/>
        </w:rPr>
        <w:lastRenderedPageBreak/>
        <w:t>1</w:t>
      </w:r>
      <w:r w:rsidR="00120F2B" w:rsidRPr="00C23182">
        <w:rPr>
          <w:sz w:val="24"/>
          <w:szCs w:val="24"/>
        </w:rPr>
        <w:t xml:space="preserve">.5 </w:t>
      </w:r>
      <w:r w:rsidR="0002425D" w:rsidRPr="00C23182">
        <w:rPr>
          <w:sz w:val="24"/>
          <w:szCs w:val="24"/>
        </w:rPr>
        <w:t xml:space="preserve">Personel giderleri içinde yer alan SGK primleri </w:t>
      </w:r>
      <w:r w:rsidR="0002425D" w:rsidRPr="00C23182">
        <w:rPr>
          <w:b/>
          <w:sz w:val="24"/>
          <w:szCs w:val="24"/>
        </w:rPr>
        <w:t>ÖDENMİŞTİR/ÖDENMEMİŞTİR</w:t>
      </w:r>
      <w:r w:rsidR="0002425D" w:rsidRPr="00C23182">
        <w:rPr>
          <w:sz w:val="24"/>
          <w:szCs w:val="24"/>
        </w:rPr>
        <w:t>.</w:t>
      </w:r>
      <w:r w:rsidR="0002425D" w:rsidRPr="00C23182">
        <w:rPr>
          <w:rFonts w:eastAsia="Arial Unicode MS"/>
          <w:sz w:val="24"/>
          <w:szCs w:val="24"/>
          <w:vertAlign w:val="superscript"/>
        </w:rPr>
        <w:t xml:space="preserve"> </w:t>
      </w:r>
    </w:p>
    <w:p w14:paraId="01C01CD8" w14:textId="114FF67E" w:rsidR="0002425D" w:rsidRPr="00C23182" w:rsidRDefault="00D04211" w:rsidP="00C23182">
      <w:pPr>
        <w:spacing w:line="480" w:lineRule="auto"/>
        <w:ind w:left="709" w:right="306"/>
        <w:jc w:val="both"/>
        <w:rPr>
          <w:sz w:val="24"/>
          <w:szCs w:val="24"/>
        </w:rPr>
      </w:pPr>
      <w:r>
        <w:rPr>
          <w:sz w:val="24"/>
          <w:szCs w:val="24"/>
        </w:rPr>
        <w:t>1</w:t>
      </w:r>
      <w:r w:rsidR="00120F2B" w:rsidRPr="00C23182">
        <w:rPr>
          <w:sz w:val="24"/>
          <w:szCs w:val="24"/>
        </w:rPr>
        <w:t xml:space="preserve">.6. </w:t>
      </w:r>
      <w:r w:rsidR="0002425D" w:rsidRPr="00C23182">
        <w:rPr>
          <w:sz w:val="24"/>
          <w:szCs w:val="24"/>
        </w:rPr>
        <w:t>Ödemesi yapılmayan SGK primleri TÜBİTAK’a beyan</w:t>
      </w:r>
      <w:r w:rsidR="0002425D" w:rsidRPr="00C23182">
        <w:rPr>
          <w:b/>
          <w:sz w:val="24"/>
          <w:szCs w:val="24"/>
        </w:rPr>
        <w:t xml:space="preserve"> EDİLMEMİŞTİR/EDİLMİŞTİR</w:t>
      </w:r>
    </w:p>
    <w:p w14:paraId="0D1B5D01" w14:textId="43B00190" w:rsidR="00F83010" w:rsidRPr="00C23182" w:rsidRDefault="00D04211" w:rsidP="00C23182">
      <w:pPr>
        <w:spacing w:line="360" w:lineRule="auto"/>
        <w:ind w:left="709" w:right="64"/>
        <w:jc w:val="both"/>
        <w:rPr>
          <w:sz w:val="24"/>
          <w:szCs w:val="24"/>
        </w:rPr>
      </w:pPr>
      <w:r>
        <w:rPr>
          <w:sz w:val="24"/>
          <w:szCs w:val="24"/>
        </w:rPr>
        <w:t>1</w:t>
      </w:r>
      <w:r w:rsidR="00120F2B" w:rsidRPr="00C23182">
        <w:rPr>
          <w:sz w:val="24"/>
          <w:szCs w:val="24"/>
        </w:rPr>
        <w:t xml:space="preserve">.7 </w:t>
      </w:r>
      <w:r w:rsidR="00F4060C" w:rsidRPr="00C23182">
        <w:rPr>
          <w:sz w:val="24"/>
          <w:szCs w:val="24"/>
        </w:rPr>
        <w:t xml:space="preserve">İlgili dönemde beyan edilen personel ücretleri banka aracılığı ile </w:t>
      </w:r>
      <w:r w:rsidR="00E0462C" w:rsidRPr="00C23182">
        <w:rPr>
          <w:b/>
          <w:sz w:val="24"/>
          <w:szCs w:val="24"/>
        </w:rPr>
        <w:t>ÖDENMİŞTİR/ÖDENMEMİŞTİR.</w:t>
      </w:r>
      <w:r w:rsidR="00F4060C" w:rsidRPr="00C23182">
        <w:rPr>
          <w:sz w:val="24"/>
          <w:szCs w:val="24"/>
        </w:rPr>
        <w:t xml:space="preserve"> </w:t>
      </w:r>
    </w:p>
    <w:p w14:paraId="54D08800" w14:textId="57AF1262" w:rsidR="002F5DB2" w:rsidRPr="00C23182" w:rsidRDefault="00D04211" w:rsidP="00C23182">
      <w:pPr>
        <w:spacing w:line="360" w:lineRule="auto"/>
        <w:ind w:left="709" w:right="64"/>
        <w:jc w:val="both"/>
        <w:rPr>
          <w:rFonts w:eastAsia="Arial Unicode MS"/>
          <w:sz w:val="24"/>
          <w:szCs w:val="24"/>
        </w:rPr>
      </w:pPr>
      <w:r>
        <w:rPr>
          <w:rFonts w:eastAsia="Arial Unicode MS"/>
          <w:spacing w:val="1"/>
          <w:sz w:val="24"/>
          <w:szCs w:val="24"/>
        </w:rPr>
        <w:t>1</w:t>
      </w:r>
      <w:r w:rsidR="00120F2B" w:rsidRPr="00C23182">
        <w:rPr>
          <w:rFonts w:eastAsia="Arial Unicode MS"/>
          <w:spacing w:val="1"/>
          <w:sz w:val="24"/>
          <w:szCs w:val="24"/>
        </w:rPr>
        <w:t xml:space="preserve">.8 </w:t>
      </w:r>
      <w:r w:rsidR="003E23AD" w:rsidRPr="00C23182">
        <w:rPr>
          <w:rFonts w:eastAsia="Arial Unicode MS"/>
          <w:spacing w:val="1"/>
          <w:sz w:val="24"/>
          <w:szCs w:val="24"/>
        </w:rPr>
        <w:t>K</w:t>
      </w:r>
      <w:r w:rsidR="00FC4C57" w:rsidRPr="00C23182">
        <w:rPr>
          <w:rFonts w:eastAsia="Arial Unicode MS"/>
          <w:spacing w:val="1"/>
          <w:sz w:val="24"/>
          <w:szCs w:val="24"/>
        </w:rPr>
        <w:t>uruluşları</w:t>
      </w:r>
      <w:r w:rsidR="00FC4C57" w:rsidRPr="00C23182">
        <w:rPr>
          <w:rFonts w:eastAsia="Arial Unicode MS"/>
          <w:sz w:val="24"/>
          <w:szCs w:val="24"/>
        </w:rPr>
        <w:t xml:space="preserve">n </w:t>
      </w:r>
      <w:r w:rsidR="00FC4C57" w:rsidRPr="00C23182">
        <w:rPr>
          <w:rFonts w:eastAsia="Arial Unicode MS"/>
          <w:spacing w:val="1"/>
          <w:sz w:val="24"/>
          <w:szCs w:val="24"/>
        </w:rPr>
        <w:t>Ar-G</w:t>
      </w:r>
      <w:r w:rsidR="00FC4C57" w:rsidRPr="00C23182">
        <w:rPr>
          <w:rFonts w:eastAsia="Arial Unicode MS"/>
          <w:sz w:val="24"/>
          <w:szCs w:val="24"/>
        </w:rPr>
        <w:t xml:space="preserve">e </w:t>
      </w:r>
      <w:r w:rsidR="00FC4C57" w:rsidRPr="00C23182">
        <w:rPr>
          <w:rFonts w:eastAsia="Arial Unicode MS"/>
          <w:spacing w:val="1"/>
          <w:sz w:val="24"/>
          <w:szCs w:val="24"/>
        </w:rPr>
        <w:t>projelerind</w:t>
      </w:r>
      <w:r w:rsidR="00FC4C57" w:rsidRPr="00C23182">
        <w:rPr>
          <w:rFonts w:eastAsia="Arial Unicode MS"/>
          <w:sz w:val="24"/>
          <w:szCs w:val="24"/>
        </w:rPr>
        <w:t xml:space="preserve">e </w:t>
      </w:r>
      <w:r w:rsidR="00FC4C57" w:rsidRPr="00C23182">
        <w:rPr>
          <w:rFonts w:eastAsia="Arial Unicode MS"/>
          <w:spacing w:val="1"/>
          <w:sz w:val="24"/>
          <w:szCs w:val="24"/>
        </w:rPr>
        <w:t>çalışa</w:t>
      </w:r>
      <w:r w:rsidR="00FC4C57" w:rsidRPr="00C23182">
        <w:rPr>
          <w:rFonts w:eastAsia="Arial Unicode MS"/>
          <w:sz w:val="24"/>
          <w:szCs w:val="24"/>
        </w:rPr>
        <w:t xml:space="preserve">n </w:t>
      </w:r>
      <w:r w:rsidR="00FC4C57" w:rsidRPr="00C23182">
        <w:rPr>
          <w:rFonts w:eastAsia="Arial Unicode MS"/>
          <w:spacing w:val="1"/>
          <w:sz w:val="24"/>
          <w:szCs w:val="24"/>
        </w:rPr>
        <w:t>Ar-G</w:t>
      </w:r>
      <w:r w:rsidR="00FC4C57" w:rsidRPr="00C23182">
        <w:rPr>
          <w:rFonts w:eastAsia="Arial Unicode MS"/>
          <w:sz w:val="24"/>
          <w:szCs w:val="24"/>
        </w:rPr>
        <w:t xml:space="preserve">e </w:t>
      </w:r>
      <w:r w:rsidR="00FC4C57" w:rsidRPr="00C23182">
        <w:rPr>
          <w:rFonts w:eastAsia="Arial Unicode MS"/>
          <w:spacing w:val="1"/>
          <w:sz w:val="24"/>
          <w:szCs w:val="24"/>
        </w:rPr>
        <w:t>v</w:t>
      </w:r>
      <w:r w:rsidR="00FC4C57" w:rsidRPr="00C23182">
        <w:rPr>
          <w:rFonts w:eastAsia="Arial Unicode MS"/>
          <w:sz w:val="24"/>
          <w:szCs w:val="24"/>
        </w:rPr>
        <w:t xml:space="preserve">e </w:t>
      </w:r>
      <w:r w:rsidR="00FC4C57" w:rsidRPr="00C23182">
        <w:rPr>
          <w:rFonts w:eastAsia="Arial Unicode MS"/>
          <w:spacing w:val="1"/>
          <w:sz w:val="24"/>
          <w:szCs w:val="24"/>
        </w:rPr>
        <w:t>deste</w:t>
      </w:r>
      <w:r w:rsidR="00FC4C57" w:rsidRPr="00C23182">
        <w:rPr>
          <w:rFonts w:eastAsia="Arial Unicode MS"/>
          <w:sz w:val="24"/>
          <w:szCs w:val="24"/>
        </w:rPr>
        <w:t xml:space="preserve">k </w:t>
      </w:r>
      <w:r w:rsidR="00FC4C57" w:rsidRPr="00C23182">
        <w:rPr>
          <w:rFonts w:eastAsia="Arial Unicode MS"/>
          <w:spacing w:val="1"/>
          <w:sz w:val="24"/>
          <w:szCs w:val="24"/>
        </w:rPr>
        <w:t>personelin</w:t>
      </w:r>
      <w:r w:rsidR="00FC4C57" w:rsidRPr="00C23182">
        <w:rPr>
          <w:rFonts w:eastAsia="Arial Unicode MS"/>
          <w:sz w:val="24"/>
          <w:szCs w:val="24"/>
        </w:rPr>
        <w:t xml:space="preserve">e </w:t>
      </w:r>
      <w:r w:rsidR="00FC4C57" w:rsidRPr="00C23182">
        <w:rPr>
          <w:rFonts w:eastAsia="Arial Unicode MS"/>
          <w:spacing w:val="1"/>
          <w:sz w:val="24"/>
          <w:szCs w:val="24"/>
        </w:rPr>
        <w:t>sağlana</w:t>
      </w:r>
      <w:r w:rsidR="00FC4C57" w:rsidRPr="00C23182">
        <w:rPr>
          <w:rFonts w:eastAsia="Arial Unicode MS"/>
          <w:sz w:val="24"/>
          <w:szCs w:val="24"/>
        </w:rPr>
        <w:t xml:space="preserve">n </w:t>
      </w:r>
      <w:r w:rsidR="00FC4C57" w:rsidRPr="00C23182">
        <w:rPr>
          <w:rFonts w:eastAsia="Arial Unicode MS"/>
          <w:spacing w:val="1"/>
          <w:sz w:val="24"/>
          <w:szCs w:val="24"/>
        </w:rPr>
        <w:t>teşvik</w:t>
      </w:r>
      <w:r w:rsidR="003E23AD" w:rsidRPr="00C23182">
        <w:rPr>
          <w:rFonts w:eastAsia="Arial Unicode MS"/>
          <w:sz w:val="24"/>
          <w:szCs w:val="24"/>
        </w:rPr>
        <w:t>ler</w:t>
      </w:r>
      <w:r w:rsidR="00FC4C57" w:rsidRPr="00C23182">
        <w:rPr>
          <w:rFonts w:eastAsia="Arial Unicode MS"/>
          <w:spacing w:val="5"/>
          <w:sz w:val="24"/>
          <w:szCs w:val="24"/>
        </w:rPr>
        <w:t xml:space="preserve"> </w:t>
      </w:r>
      <w:r w:rsidR="00FC4C57" w:rsidRPr="00C23182">
        <w:rPr>
          <w:rFonts w:eastAsia="Arial Unicode MS"/>
          <w:spacing w:val="1"/>
          <w:sz w:val="24"/>
          <w:szCs w:val="24"/>
        </w:rPr>
        <w:t>proj</w:t>
      </w:r>
      <w:r w:rsidR="00FC4C57" w:rsidRPr="00C23182">
        <w:rPr>
          <w:rFonts w:eastAsia="Arial Unicode MS"/>
          <w:sz w:val="24"/>
          <w:szCs w:val="24"/>
        </w:rPr>
        <w:t>e</w:t>
      </w:r>
      <w:r w:rsidR="00FC4C57" w:rsidRPr="00C23182">
        <w:rPr>
          <w:rFonts w:eastAsia="Arial Unicode MS"/>
          <w:spacing w:val="5"/>
          <w:sz w:val="24"/>
          <w:szCs w:val="24"/>
        </w:rPr>
        <w:t xml:space="preserve"> </w:t>
      </w:r>
      <w:r w:rsidR="00FC4C57" w:rsidRPr="00C23182">
        <w:rPr>
          <w:rFonts w:eastAsia="Arial Unicode MS"/>
          <w:spacing w:val="1"/>
          <w:sz w:val="24"/>
          <w:szCs w:val="24"/>
        </w:rPr>
        <w:t>persone</w:t>
      </w:r>
      <w:r w:rsidR="00FC4C57" w:rsidRPr="00C23182">
        <w:rPr>
          <w:rFonts w:eastAsia="Arial Unicode MS"/>
          <w:sz w:val="24"/>
          <w:szCs w:val="24"/>
        </w:rPr>
        <w:t>l</w:t>
      </w:r>
      <w:r w:rsidR="00FC4C57" w:rsidRPr="00C23182">
        <w:rPr>
          <w:rFonts w:eastAsia="Arial Unicode MS"/>
          <w:spacing w:val="5"/>
          <w:sz w:val="24"/>
          <w:szCs w:val="24"/>
        </w:rPr>
        <w:t xml:space="preserve"> </w:t>
      </w:r>
      <w:r w:rsidR="00FC4C57" w:rsidRPr="00C23182">
        <w:rPr>
          <w:rFonts w:eastAsia="Arial Unicode MS"/>
          <w:spacing w:val="1"/>
          <w:sz w:val="24"/>
          <w:szCs w:val="24"/>
        </w:rPr>
        <w:t>maliyetinden</w:t>
      </w:r>
      <w:r w:rsidR="002F5DB2" w:rsidRPr="00C23182">
        <w:rPr>
          <w:rFonts w:eastAsia="Arial Unicode MS"/>
          <w:sz w:val="24"/>
          <w:szCs w:val="24"/>
        </w:rPr>
        <w:t xml:space="preserve"> </w:t>
      </w:r>
      <w:r w:rsidR="00E0462C" w:rsidRPr="00C23182">
        <w:rPr>
          <w:rFonts w:eastAsia="Arial Unicode MS"/>
          <w:b/>
          <w:sz w:val="24"/>
          <w:szCs w:val="24"/>
        </w:rPr>
        <w:t xml:space="preserve">DÜŞÜRÜLEREK /DÜŞÜRÜLMEDEN </w:t>
      </w:r>
      <w:r w:rsidR="00E0462C" w:rsidRPr="00C23182">
        <w:rPr>
          <w:rFonts w:eastAsia="Arial Unicode MS"/>
          <w:sz w:val="24"/>
          <w:szCs w:val="24"/>
        </w:rPr>
        <w:t>beyan edilmiştir.</w:t>
      </w:r>
    </w:p>
    <w:p w14:paraId="40553D3F" w14:textId="23F2701F" w:rsidR="004C23BF" w:rsidRPr="00C23182" w:rsidRDefault="00D04211" w:rsidP="00C23182">
      <w:pPr>
        <w:pStyle w:val="ListeParagraf"/>
        <w:spacing w:line="360" w:lineRule="auto"/>
        <w:ind w:left="1069" w:right="64"/>
        <w:jc w:val="both"/>
        <w:rPr>
          <w:rFonts w:eastAsia="Arial Unicode MS"/>
          <w:sz w:val="24"/>
          <w:szCs w:val="24"/>
        </w:rPr>
      </w:pPr>
      <w:r>
        <w:rPr>
          <w:rFonts w:eastAsia="Arial Unicode MS"/>
          <w:spacing w:val="3"/>
          <w:sz w:val="24"/>
          <w:szCs w:val="24"/>
        </w:rPr>
        <w:t>1</w:t>
      </w:r>
      <w:r w:rsidR="00120F2B" w:rsidRPr="00C23182">
        <w:rPr>
          <w:rFonts w:eastAsia="Arial Unicode MS"/>
          <w:spacing w:val="3"/>
          <w:sz w:val="24"/>
          <w:szCs w:val="24"/>
        </w:rPr>
        <w:t>.</w:t>
      </w:r>
      <w:r>
        <w:rPr>
          <w:rFonts w:eastAsia="Arial Unicode MS"/>
          <w:spacing w:val="3"/>
          <w:sz w:val="24"/>
          <w:szCs w:val="24"/>
        </w:rPr>
        <w:t>9</w:t>
      </w:r>
      <w:r w:rsidR="00120F2B" w:rsidRPr="00C23182">
        <w:rPr>
          <w:rFonts w:eastAsia="Arial Unicode MS"/>
          <w:spacing w:val="3"/>
          <w:sz w:val="24"/>
          <w:szCs w:val="24"/>
        </w:rPr>
        <w:t xml:space="preserve"> </w:t>
      </w:r>
      <w:r w:rsidR="00D742D9" w:rsidRPr="00C23182">
        <w:rPr>
          <w:rFonts w:eastAsia="Arial Unicode MS"/>
          <w:spacing w:val="3"/>
          <w:sz w:val="24"/>
          <w:szCs w:val="24"/>
        </w:rPr>
        <w:t xml:space="preserve"> </w:t>
      </w:r>
      <w:r w:rsidR="00FC4C57" w:rsidRPr="00C23182">
        <w:rPr>
          <w:rFonts w:eastAsia="Arial Unicode MS"/>
          <w:spacing w:val="3"/>
          <w:sz w:val="24"/>
          <w:szCs w:val="24"/>
        </w:rPr>
        <w:t>Proj</w:t>
      </w:r>
      <w:r w:rsidR="00FC4C57" w:rsidRPr="00C23182">
        <w:rPr>
          <w:rFonts w:eastAsia="Arial Unicode MS"/>
          <w:sz w:val="24"/>
          <w:szCs w:val="24"/>
        </w:rPr>
        <w:t xml:space="preserve">e </w:t>
      </w:r>
      <w:r w:rsidR="00FC4C57" w:rsidRPr="00C23182">
        <w:rPr>
          <w:rFonts w:eastAsia="Arial Unicode MS"/>
          <w:spacing w:val="3"/>
          <w:sz w:val="24"/>
          <w:szCs w:val="24"/>
        </w:rPr>
        <w:t>Personelini</w:t>
      </w:r>
      <w:r w:rsidR="00FC4C57" w:rsidRPr="00C23182">
        <w:rPr>
          <w:rFonts w:eastAsia="Arial Unicode MS"/>
          <w:sz w:val="24"/>
          <w:szCs w:val="24"/>
        </w:rPr>
        <w:t xml:space="preserve">n </w:t>
      </w:r>
      <w:r w:rsidR="00FC4C57" w:rsidRPr="00C23182">
        <w:rPr>
          <w:rFonts w:eastAsia="Arial Unicode MS"/>
          <w:spacing w:val="3"/>
          <w:sz w:val="24"/>
          <w:szCs w:val="24"/>
        </w:rPr>
        <w:t>"Persone</w:t>
      </w:r>
      <w:r w:rsidR="00FC4C57" w:rsidRPr="00C23182">
        <w:rPr>
          <w:rFonts w:eastAsia="Arial Unicode MS"/>
          <w:sz w:val="24"/>
          <w:szCs w:val="24"/>
        </w:rPr>
        <w:t xml:space="preserve">l </w:t>
      </w:r>
      <w:r w:rsidR="00FC4C57" w:rsidRPr="00C23182">
        <w:rPr>
          <w:rFonts w:eastAsia="Arial Unicode MS"/>
          <w:spacing w:val="3"/>
          <w:sz w:val="24"/>
          <w:szCs w:val="24"/>
        </w:rPr>
        <w:t>Ortalam</w:t>
      </w:r>
      <w:r w:rsidR="00FC4C57" w:rsidRPr="00C23182">
        <w:rPr>
          <w:rFonts w:eastAsia="Arial Unicode MS"/>
          <w:sz w:val="24"/>
          <w:szCs w:val="24"/>
        </w:rPr>
        <w:t xml:space="preserve">a </w:t>
      </w:r>
      <w:r w:rsidR="00FC4C57" w:rsidRPr="00C23182">
        <w:rPr>
          <w:rFonts w:eastAsia="Arial Unicode MS"/>
          <w:spacing w:val="3"/>
          <w:sz w:val="24"/>
          <w:szCs w:val="24"/>
        </w:rPr>
        <w:t>Aylı</w:t>
      </w:r>
      <w:r w:rsidR="00FC4C57" w:rsidRPr="00C23182">
        <w:rPr>
          <w:rFonts w:eastAsia="Arial Unicode MS"/>
          <w:sz w:val="24"/>
          <w:szCs w:val="24"/>
        </w:rPr>
        <w:t xml:space="preserve">k </w:t>
      </w:r>
      <w:r w:rsidR="00FC4C57" w:rsidRPr="00C23182">
        <w:rPr>
          <w:rFonts w:eastAsia="Arial Unicode MS"/>
          <w:spacing w:val="3"/>
          <w:sz w:val="24"/>
          <w:szCs w:val="24"/>
        </w:rPr>
        <w:t>Maliye</w:t>
      </w:r>
      <w:r w:rsidR="00FC4C57" w:rsidRPr="00C23182">
        <w:rPr>
          <w:rFonts w:eastAsia="Arial Unicode MS"/>
          <w:sz w:val="24"/>
          <w:szCs w:val="24"/>
        </w:rPr>
        <w:t xml:space="preserve">t </w:t>
      </w:r>
      <w:r w:rsidR="00FC4C57" w:rsidRPr="00C23182">
        <w:rPr>
          <w:rFonts w:eastAsia="Arial Unicode MS"/>
          <w:spacing w:val="3"/>
          <w:sz w:val="24"/>
          <w:szCs w:val="24"/>
        </w:rPr>
        <w:t>Formu</w:t>
      </w:r>
      <w:r w:rsidR="00F4060C" w:rsidRPr="00C23182">
        <w:rPr>
          <w:rFonts w:eastAsia="Arial Unicode MS"/>
          <w:spacing w:val="3"/>
          <w:sz w:val="24"/>
          <w:szCs w:val="24"/>
        </w:rPr>
        <w:t xml:space="preserve"> </w:t>
      </w:r>
      <w:r w:rsidR="00FC4C57" w:rsidRPr="00C23182">
        <w:rPr>
          <w:rFonts w:eastAsia="Arial Unicode MS"/>
          <w:spacing w:val="3"/>
          <w:sz w:val="24"/>
          <w:szCs w:val="24"/>
        </w:rPr>
        <w:t>(G011-B)"nd</w:t>
      </w:r>
      <w:r w:rsidR="00FC4C57" w:rsidRPr="00C23182">
        <w:rPr>
          <w:rFonts w:eastAsia="Arial Unicode MS"/>
          <w:sz w:val="24"/>
          <w:szCs w:val="24"/>
        </w:rPr>
        <w:t xml:space="preserve">a </w:t>
      </w:r>
      <w:r w:rsidR="00FC4C57" w:rsidRPr="00C23182">
        <w:rPr>
          <w:rFonts w:eastAsia="Arial Unicode MS"/>
          <w:spacing w:val="3"/>
          <w:sz w:val="24"/>
          <w:szCs w:val="24"/>
        </w:rPr>
        <w:t>buluna</w:t>
      </w:r>
      <w:r w:rsidR="00FC4C57" w:rsidRPr="00C23182">
        <w:rPr>
          <w:rFonts w:eastAsia="Arial Unicode MS"/>
          <w:sz w:val="24"/>
          <w:szCs w:val="24"/>
        </w:rPr>
        <w:t xml:space="preserve">n </w:t>
      </w:r>
      <w:r w:rsidR="00FC4C57" w:rsidRPr="00C23182">
        <w:rPr>
          <w:rFonts w:eastAsia="Arial Unicode MS"/>
          <w:spacing w:val="3"/>
          <w:sz w:val="24"/>
          <w:szCs w:val="24"/>
        </w:rPr>
        <w:t>"Ortalam</w:t>
      </w:r>
      <w:r w:rsidR="00FC4C57" w:rsidRPr="00C23182">
        <w:rPr>
          <w:rFonts w:eastAsia="Arial Unicode MS"/>
          <w:sz w:val="24"/>
          <w:szCs w:val="24"/>
        </w:rPr>
        <w:t xml:space="preserve">a </w:t>
      </w:r>
      <w:r w:rsidR="00FC4C57" w:rsidRPr="00C23182">
        <w:rPr>
          <w:rFonts w:eastAsia="Arial Unicode MS"/>
          <w:spacing w:val="3"/>
          <w:sz w:val="24"/>
          <w:szCs w:val="24"/>
        </w:rPr>
        <w:t>Aylı</w:t>
      </w:r>
      <w:r w:rsidR="00FC4C57" w:rsidRPr="00C23182">
        <w:rPr>
          <w:rFonts w:eastAsia="Arial Unicode MS"/>
          <w:sz w:val="24"/>
          <w:szCs w:val="24"/>
        </w:rPr>
        <w:t xml:space="preserve">k </w:t>
      </w:r>
      <w:r w:rsidR="00FC4C57" w:rsidRPr="00C23182">
        <w:rPr>
          <w:rFonts w:eastAsia="Arial Unicode MS"/>
          <w:spacing w:val="3"/>
          <w:sz w:val="24"/>
          <w:szCs w:val="24"/>
        </w:rPr>
        <w:t>Maliyet"</w:t>
      </w:r>
      <w:r w:rsidR="00FC4C57" w:rsidRPr="00C23182">
        <w:rPr>
          <w:rFonts w:eastAsia="Arial Unicode MS"/>
          <w:sz w:val="24"/>
          <w:szCs w:val="24"/>
        </w:rPr>
        <w:t xml:space="preserve">, </w:t>
      </w:r>
      <w:r w:rsidR="00FC4C57" w:rsidRPr="00C23182">
        <w:rPr>
          <w:rFonts w:eastAsia="Arial Unicode MS"/>
          <w:spacing w:val="3"/>
          <w:sz w:val="24"/>
          <w:szCs w:val="24"/>
        </w:rPr>
        <w:t xml:space="preserve">"İlgili </w:t>
      </w:r>
      <w:r w:rsidR="00FC4C57" w:rsidRPr="00C23182">
        <w:rPr>
          <w:rFonts w:eastAsia="Arial Unicode MS"/>
          <w:spacing w:val="7"/>
          <w:sz w:val="24"/>
          <w:szCs w:val="24"/>
        </w:rPr>
        <w:t>Dönemd</w:t>
      </w:r>
      <w:r w:rsidR="00FC4C57" w:rsidRPr="00C23182">
        <w:rPr>
          <w:rFonts w:eastAsia="Arial Unicode MS"/>
          <w:sz w:val="24"/>
          <w:szCs w:val="24"/>
        </w:rPr>
        <w:t xml:space="preserve">e </w:t>
      </w:r>
      <w:r w:rsidR="00FC4C57" w:rsidRPr="00C23182">
        <w:rPr>
          <w:rFonts w:eastAsia="Arial Unicode MS"/>
          <w:spacing w:val="7"/>
          <w:sz w:val="24"/>
          <w:szCs w:val="24"/>
        </w:rPr>
        <w:t>Eğiti</w:t>
      </w:r>
      <w:r w:rsidR="00FC4C57" w:rsidRPr="00C23182">
        <w:rPr>
          <w:rFonts w:eastAsia="Arial Unicode MS"/>
          <w:sz w:val="24"/>
          <w:szCs w:val="24"/>
        </w:rPr>
        <w:t xml:space="preserve">m </w:t>
      </w:r>
      <w:r w:rsidR="00FC4C57" w:rsidRPr="00C23182">
        <w:rPr>
          <w:rFonts w:eastAsia="Arial Unicode MS"/>
          <w:spacing w:val="7"/>
          <w:sz w:val="24"/>
          <w:szCs w:val="24"/>
        </w:rPr>
        <w:t>Durumun</w:t>
      </w:r>
      <w:r w:rsidR="00FC4C57" w:rsidRPr="00C23182">
        <w:rPr>
          <w:rFonts w:eastAsia="Arial Unicode MS"/>
          <w:sz w:val="24"/>
          <w:szCs w:val="24"/>
        </w:rPr>
        <w:t xml:space="preserve">a </w:t>
      </w:r>
      <w:r w:rsidR="00FC4C57" w:rsidRPr="00C23182">
        <w:rPr>
          <w:rFonts w:eastAsia="Arial Unicode MS"/>
          <w:spacing w:val="7"/>
          <w:sz w:val="24"/>
          <w:szCs w:val="24"/>
        </w:rPr>
        <w:t>Gör</w:t>
      </w:r>
      <w:r w:rsidR="00FC4C57" w:rsidRPr="00C23182">
        <w:rPr>
          <w:rFonts w:eastAsia="Arial Unicode MS"/>
          <w:sz w:val="24"/>
          <w:szCs w:val="24"/>
        </w:rPr>
        <w:t xml:space="preserve">e </w:t>
      </w:r>
      <w:r w:rsidR="00FC4C57" w:rsidRPr="00C23182">
        <w:rPr>
          <w:rFonts w:eastAsia="Arial Unicode MS"/>
          <w:spacing w:val="7"/>
          <w:sz w:val="24"/>
          <w:szCs w:val="24"/>
        </w:rPr>
        <w:t>Uygulanaca</w:t>
      </w:r>
      <w:r w:rsidR="00FC4C57" w:rsidRPr="00C23182">
        <w:rPr>
          <w:rFonts w:eastAsia="Arial Unicode MS"/>
          <w:sz w:val="24"/>
          <w:szCs w:val="24"/>
        </w:rPr>
        <w:t xml:space="preserve">k </w:t>
      </w:r>
      <w:r w:rsidR="00FC4C57" w:rsidRPr="00C23182">
        <w:rPr>
          <w:rFonts w:eastAsia="Arial Unicode MS"/>
          <w:spacing w:val="7"/>
          <w:sz w:val="24"/>
          <w:szCs w:val="24"/>
        </w:rPr>
        <w:t>Persone</w:t>
      </w:r>
      <w:r w:rsidR="00FC4C57" w:rsidRPr="00C23182">
        <w:rPr>
          <w:rFonts w:eastAsia="Arial Unicode MS"/>
          <w:sz w:val="24"/>
          <w:szCs w:val="24"/>
        </w:rPr>
        <w:t xml:space="preserve">l </w:t>
      </w:r>
      <w:r w:rsidR="00FC4C57" w:rsidRPr="00C23182">
        <w:rPr>
          <w:rFonts w:eastAsia="Arial Unicode MS"/>
          <w:spacing w:val="7"/>
          <w:sz w:val="24"/>
          <w:szCs w:val="24"/>
        </w:rPr>
        <w:t>Ortalam</w:t>
      </w:r>
      <w:r w:rsidR="00FC4C57" w:rsidRPr="00C23182">
        <w:rPr>
          <w:rFonts w:eastAsia="Arial Unicode MS"/>
          <w:sz w:val="24"/>
          <w:szCs w:val="24"/>
        </w:rPr>
        <w:t xml:space="preserve">a </w:t>
      </w:r>
      <w:r w:rsidR="00FC4C57" w:rsidRPr="00C23182">
        <w:rPr>
          <w:rFonts w:eastAsia="Arial Unicode MS"/>
          <w:spacing w:val="7"/>
          <w:sz w:val="24"/>
          <w:szCs w:val="24"/>
        </w:rPr>
        <w:t>Aylı</w:t>
      </w:r>
      <w:r w:rsidR="00FC4C57" w:rsidRPr="00C23182">
        <w:rPr>
          <w:rFonts w:eastAsia="Arial Unicode MS"/>
          <w:sz w:val="24"/>
          <w:szCs w:val="24"/>
        </w:rPr>
        <w:t xml:space="preserve">k </w:t>
      </w:r>
      <w:r w:rsidR="00FC4C57" w:rsidRPr="00C23182">
        <w:rPr>
          <w:rFonts w:eastAsia="Arial Unicode MS"/>
          <w:spacing w:val="7"/>
          <w:sz w:val="24"/>
          <w:szCs w:val="24"/>
        </w:rPr>
        <w:t>Maliye</w:t>
      </w:r>
      <w:r w:rsidR="00FC4C57" w:rsidRPr="00C23182">
        <w:rPr>
          <w:rFonts w:eastAsia="Arial Unicode MS"/>
          <w:sz w:val="24"/>
          <w:szCs w:val="24"/>
        </w:rPr>
        <w:t xml:space="preserve">t </w:t>
      </w:r>
      <w:r w:rsidR="00FC4C57" w:rsidRPr="00C23182">
        <w:rPr>
          <w:rFonts w:eastAsia="Arial Unicode MS"/>
          <w:spacing w:val="7"/>
          <w:sz w:val="24"/>
          <w:szCs w:val="24"/>
        </w:rPr>
        <w:t>Form</w:t>
      </w:r>
      <w:r w:rsidR="00FC4C57" w:rsidRPr="00C23182">
        <w:rPr>
          <w:rFonts w:eastAsia="Arial Unicode MS"/>
          <w:sz w:val="24"/>
          <w:szCs w:val="24"/>
        </w:rPr>
        <w:t xml:space="preserve">u </w:t>
      </w:r>
      <w:r w:rsidR="00FC4C57" w:rsidRPr="00C23182">
        <w:rPr>
          <w:rFonts w:eastAsia="Arial Unicode MS"/>
          <w:spacing w:val="7"/>
          <w:sz w:val="24"/>
          <w:szCs w:val="24"/>
        </w:rPr>
        <w:t>(G011-C)"n</w:t>
      </w:r>
      <w:r w:rsidR="00FC4C57" w:rsidRPr="00C23182">
        <w:rPr>
          <w:rFonts w:eastAsia="Arial Unicode MS"/>
          <w:sz w:val="24"/>
          <w:szCs w:val="24"/>
        </w:rPr>
        <w:t xml:space="preserve">a </w:t>
      </w:r>
      <w:r w:rsidR="00FC4C57" w:rsidRPr="00C23182">
        <w:rPr>
          <w:rFonts w:eastAsia="Arial Unicode MS"/>
          <w:spacing w:val="7"/>
          <w:sz w:val="24"/>
          <w:szCs w:val="24"/>
        </w:rPr>
        <w:t xml:space="preserve">doğru </w:t>
      </w:r>
      <w:r w:rsidR="00FC4C57" w:rsidRPr="00C23182">
        <w:rPr>
          <w:rFonts w:eastAsia="Arial Unicode MS"/>
          <w:spacing w:val="6"/>
          <w:sz w:val="24"/>
          <w:szCs w:val="24"/>
        </w:rPr>
        <w:t>aktarılmı</w:t>
      </w:r>
      <w:r w:rsidR="00FC4C57" w:rsidRPr="00C23182">
        <w:rPr>
          <w:rFonts w:eastAsia="Arial Unicode MS"/>
          <w:sz w:val="24"/>
          <w:szCs w:val="24"/>
        </w:rPr>
        <w:t xml:space="preserve">ş </w:t>
      </w:r>
      <w:r w:rsidR="00FC4C57" w:rsidRPr="00C23182">
        <w:rPr>
          <w:rFonts w:eastAsia="Arial Unicode MS"/>
          <w:spacing w:val="6"/>
          <w:sz w:val="24"/>
          <w:szCs w:val="24"/>
        </w:rPr>
        <w:t>olup</w:t>
      </w:r>
      <w:r w:rsidR="00FC4C57" w:rsidRPr="00C23182">
        <w:rPr>
          <w:rFonts w:eastAsia="Arial Unicode MS"/>
          <w:sz w:val="24"/>
          <w:szCs w:val="24"/>
        </w:rPr>
        <w:t xml:space="preserve">, </w:t>
      </w:r>
      <w:r w:rsidR="00FC4C57" w:rsidRPr="00C23182">
        <w:rPr>
          <w:rFonts w:eastAsia="Arial Unicode MS"/>
          <w:spacing w:val="6"/>
          <w:sz w:val="24"/>
          <w:szCs w:val="24"/>
        </w:rPr>
        <w:t>"Persone</w:t>
      </w:r>
      <w:r w:rsidR="00FC4C57" w:rsidRPr="00C23182">
        <w:rPr>
          <w:rFonts w:eastAsia="Arial Unicode MS"/>
          <w:sz w:val="24"/>
          <w:szCs w:val="24"/>
        </w:rPr>
        <w:t xml:space="preserve">l </w:t>
      </w:r>
      <w:r w:rsidR="00FC4C57" w:rsidRPr="00C23182">
        <w:rPr>
          <w:rFonts w:eastAsia="Arial Unicode MS"/>
          <w:spacing w:val="6"/>
          <w:sz w:val="24"/>
          <w:szCs w:val="24"/>
        </w:rPr>
        <w:t>Giderler</w:t>
      </w:r>
      <w:r w:rsidR="00FC4C57" w:rsidRPr="00C23182">
        <w:rPr>
          <w:rFonts w:eastAsia="Arial Unicode MS"/>
          <w:sz w:val="24"/>
          <w:szCs w:val="24"/>
        </w:rPr>
        <w:t xml:space="preserve">i </w:t>
      </w:r>
      <w:r w:rsidR="00FC4C57" w:rsidRPr="00C23182">
        <w:rPr>
          <w:rFonts w:eastAsia="Arial Unicode MS"/>
          <w:spacing w:val="6"/>
          <w:sz w:val="24"/>
          <w:szCs w:val="24"/>
        </w:rPr>
        <w:t>Form</w:t>
      </w:r>
      <w:r w:rsidR="00FC4C57" w:rsidRPr="00C23182">
        <w:rPr>
          <w:rFonts w:eastAsia="Arial Unicode MS"/>
          <w:sz w:val="24"/>
          <w:szCs w:val="24"/>
        </w:rPr>
        <w:t xml:space="preserve">u </w:t>
      </w:r>
      <w:r w:rsidR="00FC4C57" w:rsidRPr="00C23182">
        <w:rPr>
          <w:rFonts w:eastAsia="Arial Unicode MS"/>
          <w:spacing w:val="6"/>
          <w:sz w:val="24"/>
          <w:szCs w:val="24"/>
        </w:rPr>
        <w:t>(G011)"nda</w:t>
      </w:r>
      <w:r w:rsidR="00FC4C57" w:rsidRPr="00C23182">
        <w:rPr>
          <w:rFonts w:eastAsia="Arial Unicode MS"/>
          <w:sz w:val="24"/>
          <w:szCs w:val="24"/>
        </w:rPr>
        <w:t xml:space="preserve">, </w:t>
      </w:r>
      <w:r w:rsidR="00FC4C57" w:rsidRPr="00C23182">
        <w:rPr>
          <w:rFonts w:eastAsia="Arial Unicode MS"/>
          <w:spacing w:val="6"/>
          <w:sz w:val="24"/>
          <w:szCs w:val="24"/>
        </w:rPr>
        <w:t>"İlgil</w:t>
      </w:r>
      <w:r w:rsidR="00FC4C57" w:rsidRPr="00C23182">
        <w:rPr>
          <w:rFonts w:eastAsia="Arial Unicode MS"/>
          <w:sz w:val="24"/>
          <w:szCs w:val="24"/>
        </w:rPr>
        <w:t xml:space="preserve">i </w:t>
      </w:r>
      <w:r w:rsidR="00FC4C57" w:rsidRPr="00C23182">
        <w:rPr>
          <w:rFonts w:eastAsia="Arial Unicode MS"/>
          <w:spacing w:val="6"/>
          <w:sz w:val="24"/>
          <w:szCs w:val="24"/>
        </w:rPr>
        <w:t>Dönemd</w:t>
      </w:r>
      <w:r w:rsidR="00FC4C57" w:rsidRPr="00C23182">
        <w:rPr>
          <w:rFonts w:eastAsia="Arial Unicode MS"/>
          <w:sz w:val="24"/>
          <w:szCs w:val="24"/>
        </w:rPr>
        <w:t xml:space="preserve">e </w:t>
      </w:r>
      <w:r w:rsidR="00FC4C57" w:rsidRPr="00C23182">
        <w:rPr>
          <w:rFonts w:eastAsia="Arial Unicode MS"/>
          <w:spacing w:val="6"/>
          <w:sz w:val="24"/>
          <w:szCs w:val="24"/>
        </w:rPr>
        <w:t>Eğiti</w:t>
      </w:r>
      <w:r w:rsidR="00FC4C57" w:rsidRPr="00C23182">
        <w:rPr>
          <w:rFonts w:eastAsia="Arial Unicode MS"/>
          <w:sz w:val="24"/>
          <w:szCs w:val="24"/>
        </w:rPr>
        <w:t xml:space="preserve">m </w:t>
      </w:r>
      <w:r w:rsidR="00FC4C57" w:rsidRPr="00C23182">
        <w:rPr>
          <w:rFonts w:eastAsia="Arial Unicode MS"/>
          <w:spacing w:val="6"/>
          <w:sz w:val="24"/>
          <w:szCs w:val="24"/>
        </w:rPr>
        <w:t>Durumun</w:t>
      </w:r>
      <w:r w:rsidR="00FC4C57" w:rsidRPr="00C23182">
        <w:rPr>
          <w:rFonts w:eastAsia="Arial Unicode MS"/>
          <w:sz w:val="24"/>
          <w:szCs w:val="24"/>
        </w:rPr>
        <w:t xml:space="preserve">a </w:t>
      </w:r>
      <w:r w:rsidR="00FC4C57" w:rsidRPr="00C23182">
        <w:rPr>
          <w:rFonts w:eastAsia="Arial Unicode MS"/>
          <w:spacing w:val="6"/>
          <w:sz w:val="24"/>
          <w:szCs w:val="24"/>
        </w:rPr>
        <w:t>Gör</w:t>
      </w:r>
      <w:r w:rsidR="00FC4C57" w:rsidRPr="00C23182">
        <w:rPr>
          <w:rFonts w:eastAsia="Arial Unicode MS"/>
          <w:sz w:val="24"/>
          <w:szCs w:val="24"/>
        </w:rPr>
        <w:t xml:space="preserve">e </w:t>
      </w:r>
      <w:r w:rsidR="00FC4C57" w:rsidRPr="00C23182">
        <w:rPr>
          <w:rFonts w:eastAsia="Arial Unicode MS"/>
          <w:spacing w:val="6"/>
          <w:sz w:val="24"/>
          <w:szCs w:val="24"/>
        </w:rPr>
        <w:t xml:space="preserve">Uygulanacak </w:t>
      </w:r>
      <w:r w:rsidR="00FC4C57" w:rsidRPr="00C23182">
        <w:rPr>
          <w:rFonts w:eastAsia="Arial Unicode MS"/>
          <w:sz w:val="24"/>
          <w:szCs w:val="24"/>
        </w:rPr>
        <w:t>Personel Aylık maliyet Formu"nun "İlgili Dönemde Uygulanacak Personel Ortalama Aylık Maliyeti" sütunundaki tutarı dikkate</w:t>
      </w:r>
      <w:r w:rsidR="00FC4C57" w:rsidRPr="00C23182">
        <w:rPr>
          <w:rFonts w:eastAsia="Arial Unicode MS"/>
          <w:spacing w:val="1"/>
          <w:sz w:val="24"/>
          <w:szCs w:val="24"/>
        </w:rPr>
        <w:t xml:space="preserve"> </w:t>
      </w:r>
      <w:r w:rsidR="00FC4C57" w:rsidRPr="00C23182">
        <w:rPr>
          <w:rFonts w:eastAsia="Arial Unicode MS"/>
          <w:sz w:val="24"/>
          <w:szCs w:val="24"/>
        </w:rPr>
        <w:t>alınmıştır.</w:t>
      </w:r>
      <w:r w:rsidR="00D742D9" w:rsidRPr="00C23182">
        <w:rPr>
          <w:rFonts w:eastAsia="Arial Unicode MS"/>
          <w:sz w:val="24"/>
          <w:szCs w:val="24"/>
        </w:rPr>
        <w:t xml:space="preserve"> </w:t>
      </w:r>
    </w:p>
    <w:p w14:paraId="39EA5B9B" w14:textId="77777777" w:rsidR="003D0E54" w:rsidRPr="00C23182" w:rsidRDefault="003D0E54" w:rsidP="003D0E54">
      <w:pPr>
        <w:pStyle w:val="ListeParagraf"/>
        <w:spacing w:line="360" w:lineRule="auto"/>
        <w:ind w:left="1069" w:right="64"/>
        <w:jc w:val="both"/>
        <w:rPr>
          <w:rFonts w:eastAsia="Arial Unicode MS"/>
          <w:sz w:val="24"/>
          <w:szCs w:val="24"/>
        </w:rPr>
      </w:pPr>
    </w:p>
    <w:p w14:paraId="7BF08C6E" w14:textId="10EF9388" w:rsidR="00CD5808" w:rsidRPr="00C23182" w:rsidRDefault="00D07AEE" w:rsidP="00D742D9">
      <w:pPr>
        <w:spacing w:before="69" w:line="360" w:lineRule="auto"/>
        <w:ind w:left="852" w:right="23" w:firstLine="564"/>
        <w:jc w:val="both"/>
        <w:rPr>
          <w:rFonts w:eastAsia="Arial Unicode MS"/>
          <w:b/>
          <w:sz w:val="24"/>
          <w:szCs w:val="24"/>
        </w:rPr>
      </w:pPr>
      <w:r w:rsidRPr="00C23182">
        <w:rPr>
          <w:rFonts w:eastAsia="Arial Unicode MS"/>
          <w:b/>
          <w:sz w:val="24"/>
          <w:szCs w:val="24"/>
        </w:rPr>
        <w:t>DOĞRULUĞUNU ONAYLIYORUM.</w:t>
      </w:r>
    </w:p>
    <w:p w14:paraId="6449ABD7" w14:textId="77777777" w:rsidR="00F63EDE" w:rsidRPr="00C23182" w:rsidRDefault="00F63EDE" w:rsidP="00E0462C">
      <w:pPr>
        <w:spacing w:line="360" w:lineRule="auto"/>
        <w:ind w:left="640" w:right="106"/>
        <w:jc w:val="both"/>
        <w:rPr>
          <w:rFonts w:eastAsia="Arial Unicode MS"/>
          <w:spacing w:val="2"/>
          <w:sz w:val="24"/>
          <w:szCs w:val="24"/>
        </w:rPr>
      </w:pPr>
    </w:p>
    <w:p w14:paraId="398FF357" w14:textId="5B1DD3D1" w:rsidR="00E0462C" w:rsidRPr="00C23182" w:rsidRDefault="00E0462C" w:rsidP="00E0462C">
      <w:pPr>
        <w:spacing w:line="360" w:lineRule="auto"/>
        <w:ind w:left="640" w:right="106"/>
        <w:jc w:val="both"/>
        <w:rPr>
          <w:rFonts w:eastAsia="Arial Unicode MS"/>
          <w:spacing w:val="2"/>
          <w:sz w:val="24"/>
          <w:szCs w:val="24"/>
        </w:rPr>
      </w:pPr>
      <w:r w:rsidRPr="00C23182">
        <w:rPr>
          <w:rFonts w:eastAsia="Arial Unicode MS"/>
          <w:spacing w:val="2"/>
          <w:sz w:val="24"/>
          <w:szCs w:val="24"/>
        </w:rPr>
        <w:t>Değerlendirmes</w:t>
      </w:r>
      <w:r w:rsidRPr="00C23182">
        <w:rPr>
          <w:rFonts w:eastAsia="Arial Unicode MS"/>
          <w:sz w:val="24"/>
          <w:szCs w:val="24"/>
        </w:rPr>
        <w:t xml:space="preserve">i </w:t>
      </w:r>
      <w:r w:rsidRPr="00C23182">
        <w:rPr>
          <w:rFonts w:eastAsia="Arial Unicode MS"/>
          <w:spacing w:val="2"/>
          <w:sz w:val="24"/>
          <w:szCs w:val="24"/>
        </w:rPr>
        <w:t>yapıla</w:t>
      </w:r>
      <w:r w:rsidRPr="00C23182">
        <w:rPr>
          <w:rFonts w:eastAsia="Arial Unicode MS"/>
          <w:sz w:val="24"/>
          <w:szCs w:val="24"/>
        </w:rPr>
        <w:t xml:space="preserve">n </w:t>
      </w:r>
      <w:r w:rsidRPr="00C23182">
        <w:rPr>
          <w:rFonts w:eastAsia="Arial Unicode MS"/>
          <w:spacing w:val="2"/>
          <w:sz w:val="24"/>
          <w:szCs w:val="24"/>
        </w:rPr>
        <w:t>projeni</w:t>
      </w:r>
      <w:r w:rsidRPr="00C23182">
        <w:rPr>
          <w:rFonts w:eastAsia="Arial Unicode MS"/>
          <w:sz w:val="24"/>
          <w:szCs w:val="24"/>
        </w:rPr>
        <w:t xml:space="preserve">n </w:t>
      </w:r>
      <w:r w:rsidRPr="00C23182">
        <w:rPr>
          <w:rFonts w:eastAsia="Arial Unicode MS"/>
          <w:spacing w:val="2"/>
          <w:sz w:val="24"/>
          <w:szCs w:val="24"/>
        </w:rPr>
        <w:t>ilgil</w:t>
      </w:r>
      <w:r w:rsidRPr="00C23182">
        <w:rPr>
          <w:rFonts w:eastAsia="Arial Unicode MS"/>
          <w:sz w:val="24"/>
          <w:szCs w:val="24"/>
        </w:rPr>
        <w:t xml:space="preserve">i </w:t>
      </w:r>
      <w:r w:rsidRPr="00C23182">
        <w:rPr>
          <w:rFonts w:eastAsia="Arial Unicode MS"/>
          <w:spacing w:val="2"/>
          <w:sz w:val="24"/>
          <w:szCs w:val="24"/>
        </w:rPr>
        <w:t>dönem</w:t>
      </w:r>
      <w:r w:rsidR="005122A6" w:rsidRPr="00C23182">
        <w:rPr>
          <w:rFonts w:eastAsia="Arial Unicode MS"/>
          <w:spacing w:val="2"/>
          <w:sz w:val="24"/>
          <w:szCs w:val="24"/>
        </w:rPr>
        <w:t>in</w:t>
      </w:r>
      <w:r w:rsidRPr="00C23182">
        <w:rPr>
          <w:rFonts w:eastAsia="Arial Unicode MS"/>
          <w:sz w:val="24"/>
          <w:szCs w:val="24"/>
        </w:rPr>
        <w:t xml:space="preserve">e </w:t>
      </w:r>
      <w:r w:rsidRPr="00C23182">
        <w:rPr>
          <w:rFonts w:eastAsia="Arial Unicode MS"/>
          <w:spacing w:val="2"/>
          <w:sz w:val="24"/>
          <w:szCs w:val="24"/>
        </w:rPr>
        <w:t>ai</w:t>
      </w:r>
      <w:r w:rsidRPr="00C23182">
        <w:rPr>
          <w:rFonts w:eastAsia="Arial Unicode MS"/>
          <w:sz w:val="24"/>
          <w:szCs w:val="24"/>
        </w:rPr>
        <w:t xml:space="preserve">t </w:t>
      </w:r>
      <w:r w:rsidRPr="00C23182">
        <w:rPr>
          <w:rFonts w:eastAsia="Arial Unicode MS"/>
          <w:spacing w:val="2"/>
          <w:sz w:val="24"/>
          <w:szCs w:val="24"/>
        </w:rPr>
        <w:t>G011</w:t>
      </w:r>
      <w:r w:rsidRPr="00C23182">
        <w:rPr>
          <w:rFonts w:eastAsia="Arial Unicode MS"/>
          <w:sz w:val="24"/>
          <w:szCs w:val="24"/>
        </w:rPr>
        <w:t xml:space="preserve">, </w:t>
      </w:r>
      <w:r w:rsidRPr="00C23182">
        <w:rPr>
          <w:rFonts w:eastAsia="Arial Unicode MS"/>
          <w:spacing w:val="2"/>
          <w:sz w:val="24"/>
          <w:szCs w:val="24"/>
        </w:rPr>
        <w:t>G011-A</w:t>
      </w:r>
      <w:r w:rsidRPr="00C23182">
        <w:rPr>
          <w:rFonts w:eastAsia="Arial Unicode MS"/>
          <w:sz w:val="24"/>
          <w:szCs w:val="24"/>
        </w:rPr>
        <w:t xml:space="preserve">, </w:t>
      </w:r>
      <w:r w:rsidRPr="00C23182">
        <w:rPr>
          <w:rFonts w:eastAsia="Arial Unicode MS"/>
          <w:spacing w:val="2"/>
          <w:sz w:val="24"/>
          <w:szCs w:val="24"/>
        </w:rPr>
        <w:t>G-011</w:t>
      </w:r>
      <w:r w:rsidRPr="00C23182">
        <w:rPr>
          <w:rFonts w:eastAsia="Arial Unicode MS"/>
          <w:sz w:val="24"/>
          <w:szCs w:val="24"/>
        </w:rPr>
        <w:t xml:space="preserve">B </w:t>
      </w:r>
      <w:r w:rsidRPr="00C23182">
        <w:rPr>
          <w:rFonts w:eastAsia="Arial Unicode MS"/>
          <w:spacing w:val="2"/>
          <w:sz w:val="24"/>
          <w:szCs w:val="24"/>
        </w:rPr>
        <w:t>v</w:t>
      </w:r>
      <w:r w:rsidRPr="00C23182">
        <w:rPr>
          <w:rFonts w:eastAsia="Arial Unicode MS"/>
          <w:sz w:val="24"/>
          <w:szCs w:val="24"/>
        </w:rPr>
        <w:t xml:space="preserve">e </w:t>
      </w:r>
      <w:r w:rsidRPr="00C23182">
        <w:rPr>
          <w:rFonts w:eastAsia="Arial Unicode MS"/>
          <w:spacing w:val="2"/>
          <w:sz w:val="24"/>
          <w:szCs w:val="24"/>
        </w:rPr>
        <w:t>G011-</w:t>
      </w:r>
      <w:r w:rsidRPr="00C23182">
        <w:rPr>
          <w:rFonts w:eastAsia="Arial Unicode MS"/>
          <w:sz w:val="24"/>
          <w:szCs w:val="24"/>
        </w:rPr>
        <w:t xml:space="preserve">C </w:t>
      </w:r>
      <w:r w:rsidRPr="00C23182">
        <w:rPr>
          <w:rFonts w:eastAsia="Arial Unicode MS"/>
          <w:spacing w:val="2"/>
          <w:sz w:val="24"/>
          <w:szCs w:val="24"/>
        </w:rPr>
        <w:t>formlar</w:t>
      </w:r>
      <w:r w:rsidRPr="00C23182">
        <w:rPr>
          <w:rFonts w:eastAsia="Arial Unicode MS"/>
          <w:sz w:val="24"/>
          <w:szCs w:val="24"/>
        </w:rPr>
        <w:t>ı</w:t>
      </w:r>
      <w:r w:rsidR="00EC5081" w:rsidRPr="00C23182">
        <w:rPr>
          <w:rFonts w:eastAsia="Arial Unicode MS"/>
          <w:sz w:val="24"/>
          <w:szCs w:val="24"/>
        </w:rPr>
        <w:t xml:space="preserve">, </w:t>
      </w:r>
      <w:r w:rsidR="00EC5081" w:rsidRPr="00C23182">
        <w:rPr>
          <w:rFonts w:eastAsia="Arial Unicode MS"/>
          <w:spacing w:val="2"/>
          <w:sz w:val="24"/>
          <w:szCs w:val="24"/>
        </w:rPr>
        <w:t>Mal</w:t>
      </w:r>
      <w:r w:rsidR="00EC5081" w:rsidRPr="00C23182">
        <w:rPr>
          <w:rFonts w:eastAsia="Arial Unicode MS"/>
          <w:sz w:val="24"/>
          <w:szCs w:val="24"/>
        </w:rPr>
        <w:t xml:space="preserve">i </w:t>
      </w:r>
      <w:r w:rsidR="00EC5081" w:rsidRPr="00C23182">
        <w:rPr>
          <w:rFonts w:eastAsia="Arial Unicode MS"/>
          <w:spacing w:val="2"/>
          <w:sz w:val="24"/>
          <w:szCs w:val="24"/>
        </w:rPr>
        <w:t>Rapor</w:t>
      </w:r>
      <w:r w:rsidRPr="00C23182">
        <w:rPr>
          <w:rFonts w:eastAsia="Arial Unicode MS"/>
          <w:sz w:val="24"/>
          <w:szCs w:val="24"/>
        </w:rPr>
        <w:t xml:space="preserve"> </w:t>
      </w:r>
      <w:r w:rsidRPr="00C23182">
        <w:rPr>
          <w:rFonts w:eastAsia="Arial Unicode MS"/>
          <w:spacing w:val="2"/>
          <w:sz w:val="24"/>
          <w:szCs w:val="24"/>
        </w:rPr>
        <w:t>ve ekl</w:t>
      </w:r>
      <w:r w:rsidRPr="00C23182">
        <w:rPr>
          <w:rFonts w:eastAsia="Arial Unicode MS"/>
          <w:sz w:val="24"/>
          <w:szCs w:val="24"/>
        </w:rPr>
        <w:t xml:space="preserve">i </w:t>
      </w:r>
      <w:r w:rsidRPr="00C23182">
        <w:rPr>
          <w:rFonts w:eastAsia="Arial Unicode MS"/>
          <w:spacing w:val="2"/>
          <w:sz w:val="24"/>
          <w:szCs w:val="24"/>
        </w:rPr>
        <w:t>belgeler</w:t>
      </w:r>
      <w:r w:rsidRPr="00C23182">
        <w:rPr>
          <w:rFonts w:eastAsia="Arial Unicode MS"/>
          <w:sz w:val="24"/>
          <w:szCs w:val="24"/>
        </w:rPr>
        <w:t xml:space="preserve">i </w:t>
      </w:r>
      <w:r w:rsidRPr="00C23182">
        <w:rPr>
          <w:rFonts w:eastAsia="Arial Unicode MS"/>
          <w:spacing w:val="2"/>
          <w:sz w:val="24"/>
          <w:szCs w:val="24"/>
        </w:rPr>
        <w:t>il</w:t>
      </w:r>
      <w:r w:rsidRPr="00C23182">
        <w:rPr>
          <w:rFonts w:eastAsia="Arial Unicode MS"/>
          <w:sz w:val="24"/>
          <w:szCs w:val="24"/>
        </w:rPr>
        <w:t xml:space="preserve">e </w:t>
      </w:r>
      <w:r w:rsidRPr="00C23182">
        <w:rPr>
          <w:rFonts w:eastAsia="Arial Unicode MS"/>
          <w:spacing w:val="2"/>
          <w:sz w:val="24"/>
          <w:szCs w:val="24"/>
        </w:rPr>
        <w:t>beya</w:t>
      </w:r>
      <w:r w:rsidRPr="00C23182">
        <w:rPr>
          <w:rFonts w:eastAsia="Arial Unicode MS"/>
          <w:sz w:val="24"/>
          <w:szCs w:val="24"/>
        </w:rPr>
        <w:t xml:space="preserve">n </w:t>
      </w:r>
      <w:r w:rsidRPr="00C23182">
        <w:rPr>
          <w:rFonts w:eastAsia="Arial Unicode MS"/>
          <w:spacing w:val="2"/>
          <w:sz w:val="24"/>
          <w:szCs w:val="24"/>
        </w:rPr>
        <w:t>edile</w:t>
      </w:r>
      <w:r w:rsidRPr="00C23182">
        <w:rPr>
          <w:rFonts w:eastAsia="Arial Unicode MS"/>
          <w:sz w:val="24"/>
          <w:szCs w:val="24"/>
        </w:rPr>
        <w:t xml:space="preserve">n </w:t>
      </w:r>
      <w:r w:rsidRPr="00C23182">
        <w:rPr>
          <w:rFonts w:eastAsia="Arial Unicode MS"/>
          <w:spacing w:val="2"/>
          <w:sz w:val="24"/>
          <w:szCs w:val="24"/>
        </w:rPr>
        <w:t>topla</w:t>
      </w:r>
      <w:r w:rsidRPr="00C23182">
        <w:rPr>
          <w:rFonts w:eastAsia="Arial Unicode MS"/>
          <w:sz w:val="24"/>
          <w:szCs w:val="24"/>
        </w:rPr>
        <w:t xml:space="preserve">m </w:t>
      </w:r>
      <w:r w:rsidRPr="00C23182">
        <w:rPr>
          <w:rFonts w:eastAsia="Arial Unicode MS"/>
          <w:spacing w:val="2"/>
          <w:sz w:val="24"/>
          <w:szCs w:val="24"/>
        </w:rPr>
        <w:t>……….</w:t>
      </w:r>
      <w:r w:rsidRPr="00C23182">
        <w:rPr>
          <w:rFonts w:eastAsia="Arial Unicode MS"/>
          <w:sz w:val="24"/>
          <w:szCs w:val="24"/>
        </w:rPr>
        <w:t xml:space="preserve"> </w:t>
      </w:r>
      <w:r w:rsidRPr="00C23182">
        <w:rPr>
          <w:rFonts w:eastAsia="Arial Unicode MS"/>
          <w:spacing w:val="2"/>
          <w:sz w:val="24"/>
          <w:szCs w:val="24"/>
        </w:rPr>
        <w:t>T</w:t>
      </w:r>
      <w:r w:rsidRPr="00C23182">
        <w:rPr>
          <w:rFonts w:eastAsia="Arial Unicode MS"/>
          <w:sz w:val="24"/>
          <w:szCs w:val="24"/>
        </w:rPr>
        <w:t xml:space="preserve">L </w:t>
      </w:r>
      <w:r w:rsidRPr="00C23182">
        <w:rPr>
          <w:rFonts w:eastAsia="Arial Unicode MS"/>
          <w:spacing w:val="2"/>
          <w:sz w:val="24"/>
          <w:szCs w:val="24"/>
        </w:rPr>
        <w:t>tutarındak</w:t>
      </w:r>
      <w:r w:rsidRPr="00C23182">
        <w:rPr>
          <w:rFonts w:eastAsia="Arial Unicode MS"/>
          <w:sz w:val="24"/>
          <w:szCs w:val="24"/>
        </w:rPr>
        <w:t xml:space="preserve">i </w:t>
      </w:r>
      <w:r w:rsidRPr="00C23182">
        <w:rPr>
          <w:rFonts w:eastAsia="Arial Unicode MS"/>
          <w:spacing w:val="2"/>
          <w:sz w:val="24"/>
          <w:szCs w:val="24"/>
        </w:rPr>
        <w:t>gider</w:t>
      </w:r>
      <w:r w:rsidRPr="00C23182">
        <w:rPr>
          <w:rFonts w:eastAsia="Arial Unicode MS"/>
          <w:sz w:val="24"/>
          <w:szCs w:val="24"/>
        </w:rPr>
        <w:t xml:space="preserve">, Uygulama Esasları ve </w:t>
      </w:r>
      <w:r w:rsidRPr="00C23182">
        <w:rPr>
          <w:rFonts w:eastAsia="Arial Unicode MS"/>
          <w:spacing w:val="2"/>
          <w:sz w:val="24"/>
          <w:szCs w:val="24"/>
        </w:rPr>
        <w:t>Mal</w:t>
      </w:r>
      <w:r w:rsidRPr="00C23182">
        <w:rPr>
          <w:rFonts w:eastAsia="Arial Unicode MS"/>
          <w:sz w:val="24"/>
          <w:szCs w:val="24"/>
        </w:rPr>
        <w:t xml:space="preserve">i </w:t>
      </w:r>
      <w:r w:rsidRPr="00C23182">
        <w:rPr>
          <w:rFonts w:eastAsia="Arial Unicode MS"/>
          <w:spacing w:val="2"/>
          <w:sz w:val="24"/>
          <w:szCs w:val="24"/>
        </w:rPr>
        <w:t>Rapo</w:t>
      </w:r>
      <w:r w:rsidRPr="00C23182">
        <w:rPr>
          <w:rFonts w:eastAsia="Arial Unicode MS"/>
          <w:sz w:val="24"/>
          <w:szCs w:val="24"/>
        </w:rPr>
        <w:t xml:space="preserve">r </w:t>
      </w:r>
      <w:r w:rsidRPr="00C23182">
        <w:rPr>
          <w:rFonts w:eastAsia="Arial Unicode MS"/>
          <w:spacing w:val="2"/>
          <w:sz w:val="24"/>
          <w:szCs w:val="24"/>
        </w:rPr>
        <w:t>Hazırlam</w:t>
      </w:r>
      <w:r w:rsidRPr="00C23182">
        <w:rPr>
          <w:rFonts w:eastAsia="Arial Unicode MS"/>
          <w:sz w:val="24"/>
          <w:szCs w:val="24"/>
        </w:rPr>
        <w:t xml:space="preserve">a </w:t>
      </w:r>
      <w:r w:rsidRPr="00C23182">
        <w:rPr>
          <w:rFonts w:eastAsia="Arial Unicode MS"/>
          <w:spacing w:val="2"/>
          <w:sz w:val="24"/>
          <w:szCs w:val="24"/>
        </w:rPr>
        <w:t>Kılavuzund</w:t>
      </w:r>
      <w:r w:rsidRPr="00C23182">
        <w:rPr>
          <w:rFonts w:eastAsia="Arial Unicode MS"/>
          <w:sz w:val="24"/>
          <w:szCs w:val="24"/>
        </w:rPr>
        <w:t xml:space="preserve">a </w:t>
      </w:r>
      <w:r w:rsidRPr="00C23182">
        <w:rPr>
          <w:rFonts w:eastAsia="Arial Unicode MS"/>
          <w:spacing w:val="2"/>
          <w:sz w:val="24"/>
          <w:szCs w:val="24"/>
        </w:rPr>
        <w:t>belirtilen usul ve esaslara göre incelenere</w:t>
      </w:r>
      <w:r w:rsidRPr="00C23182">
        <w:rPr>
          <w:rFonts w:eastAsia="Arial Unicode MS"/>
          <w:sz w:val="24"/>
          <w:szCs w:val="24"/>
        </w:rPr>
        <w:t>k</w:t>
      </w:r>
      <w:r w:rsidRPr="00C23182">
        <w:rPr>
          <w:rFonts w:eastAsia="Arial Unicode MS"/>
          <w:spacing w:val="10"/>
          <w:sz w:val="24"/>
          <w:szCs w:val="24"/>
        </w:rPr>
        <w:t xml:space="preserve"> </w:t>
      </w:r>
      <w:r w:rsidRPr="00C23182">
        <w:rPr>
          <w:rFonts w:eastAsia="Arial Unicode MS"/>
          <w:spacing w:val="2"/>
          <w:sz w:val="24"/>
          <w:szCs w:val="24"/>
        </w:rPr>
        <w:t>denetlenmiş;</w:t>
      </w:r>
    </w:p>
    <w:p w14:paraId="62771709" w14:textId="2253CCD9" w:rsidR="00E0462C" w:rsidRPr="00C23182" w:rsidRDefault="00E0462C" w:rsidP="00E0462C">
      <w:pPr>
        <w:tabs>
          <w:tab w:val="left" w:pos="8931"/>
        </w:tabs>
        <w:spacing w:before="69" w:line="360" w:lineRule="auto"/>
        <w:ind w:left="640" w:right="2089"/>
        <w:jc w:val="both"/>
        <w:rPr>
          <w:rFonts w:eastAsia="Arial Unicode MS"/>
          <w:sz w:val="24"/>
          <w:szCs w:val="24"/>
        </w:rPr>
      </w:pPr>
      <w:r w:rsidRPr="00C23182">
        <w:rPr>
          <w:rFonts w:eastAsia="Arial Unicode MS"/>
          <w:sz w:val="24"/>
          <w:szCs w:val="24"/>
        </w:rPr>
        <w:t xml:space="preserve">…………… TL tutarında gider uygun bulunarak </w:t>
      </w:r>
      <w:r w:rsidR="001672F9" w:rsidRPr="00C23182">
        <w:rPr>
          <w:rFonts w:eastAsia="Arial Unicode MS"/>
          <w:sz w:val="24"/>
          <w:szCs w:val="24"/>
        </w:rPr>
        <w:t>onaylanmıştır.</w:t>
      </w:r>
    </w:p>
    <w:p w14:paraId="2EEA17F8" w14:textId="517250B8" w:rsidR="00D742D9" w:rsidRPr="00C23182" w:rsidRDefault="00D742D9" w:rsidP="00D742D9">
      <w:pPr>
        <w:tabs>
          <w:tab w:val="left" w:pos="8931"/>
        </w:tabs>
        <w:spacing w:before="69" w:line="360" w:lineRule="auto"/>
        <w:ind w:left="640" w:right="2089"/>
        <w:jc w:val="both"/>
        <w:rPr>
          <w:rFonts w:eastAsia="Arial Unicode MS"/>
          <w:sz w:val="24"/>
          <w:szCs w:val="24"/>
        </w:rPr>
      </w:pPr>
      <w:r w:rsidRPr="00C23182">
        <w:rPr>
          <w:rFonts w:eastAsia="Arial Unicode MS"/>
          <w:sz w:val="24"/>
          <w:szCs w:val="24"/>
        </w:rPr>
        <w:t>…………… TL tutarında gider uygun bulunmamıştır.</w:t>
      </w:r>
    </w:p>
    <w:p w14:paraId="0C858F03" w14:textId="2E782C20" w:rsidR="004C23BF" w:rsidRPr="00C23182" w:rsidRDefault="00FC4C57" w:rsidP="009A47DE">
      <w:pPr>
        <w:spacing w:line="360" w:lineRule="auto"/>
        <w:ind w:firstLine="600"/>
        <w:rPr>
          <w:rFonts w:eastAsia="Arial Unicode MS"/>
          <w:sz w:val="24"/>
          <w:szCs w:val="24"/>
        </w:rPr>
      </w:pPr>
      <w:r w:rsidRPr="00C23182">
        <w:rPr>
          <w:rFonts w:eastAsia="Arial Unicode MS"/>
          <w:sz w:val="24"/>
          <w:szCs w:val="24"/>
        </w:rPr>
        <w:t>Uygun bulunmayan gider tutarının gerekçeleri ve varsa diğer açıklamalar :</w:t>
      </w:r>
    </w:p>
    <w:p w14:paraId="74BA189F" w14:textId="28946CB4" w:rsidR="00CD5808" w:rsidRPr="00C23182" w:rsidRDefault="00CD5808" w:rsidP="006B2B53">
      <w:pPr>
        <w:spacing w:line="360" w:lineRule="auto"/>
        <w:rPr>
          <w:rFonts w:eastAsia="Arial Unicode MS"/>
          <w:sz w:val="24"/>
          <w:szCs w:val="24"/>
        </w:rPr>
      </w:pPr>
    </w:p>
    <w:p w14:paraId="02AEDDA1" w14:textId="0C3D2D23" w:rsidR="004C23BF" w:rsidRPr="00C23182" w:rsidRDefault="00D04211" w:rsidP="00D742D9">
      <w:pPr>
        <w:spacing w:line="360" w:lineRule="auto"/>
        <w:ind w:left="600" w:right="23"/>
        <w:jc w:val="both"/>
        <w:rPr>
          <w:rFonts w:eastAsia="Arial Unicode MS"/>
          <w:b/>
          <w:sz w:val="24"/>
          <w:szCs w:val="24"/>
        </w:rPr>
      </w:pPr>
      <w:r>
        <w:rPr>
          <w:rFonts w:eastAsia="Arial Unicode MS"/>
          <w:b/>
          <w:sz w:val="24"/>
          <w:szCs w:val="24"/>
        </w:rPr>
        <w:t>2</w:t>
      </w:r>
      <w:r w:rsidR="00F60567" w:rsidRPr="00C23182">
        <w:rPr>
          <w:rFonts w:eastAsia="Arial Unicode MS"/>
          <w:b/>
          <w:sz w:val="24"/>
          <w:szCs w:val="24"/>
        </w:rPr>
        <w:t xml:space="preserve">- </w:t>
      </w:r>
      <w:r w:rsidR="00FC4C57" w:rsidRPr="00C23182">
        <w:rPr>
          <w:rFonts w:eastAsia="Arial Unicode MS"/>
          <w:b/>
          <w:sz w:val="24"/>
          <w:szCs w:val="24"/>
        </w:rPr>
        <w:t xml:space="preserve">Seyahat Giderleri Formu (G012) ve Ekli Belgelerin Denetimi ve </w:t>
      </w:r>
      <w:r w:rsidR="001672F9" w:rsidRPr="00C23182">
        <w:rPr>
          <w:rFonts w:eastAsia="Arial Unicode MS"/>
          <w:b/>
          <w:sz w:val="24"/>
          <w:szCs w:val="24"/>
        </w:rPr>
        <w:t>Onayı</w:t>
      </w:r>
    </w:p>
    <w:p w14:paraId="1332555C" w14:textId="77777777" w:rsidR="00967319" w:rsidRPr="00C23182" w:rsidRDefault="00967319" w:rsidP="00967319">
      <w:pPr>
        <w:widowControl w:val="0"/>
        <w:autoSpaceDE w:val="0"/>
        <w:autoSpaceDN w:val="0"/>
        <w:adjustRightInd w:val="0"/>
        <w:spacing w:line="480" w:lineRule="auto"/>
        <w:ind w:left="567" w:right="306"/>
        <w:jc w:val="both"/>
        <w:rPr>
          <w:rFonts w:eastAsia="Arial Unicode MS"/>
          <w:sz w:val="24"/>
          <w:szCs w:val="24"/>
        </w:rPr>
      </w:pPr>
    </w:p>
    <w:p w14:paraId="3AD70D18" w14:textId="08451827" w:rsidR="00967319" w:rsidRPr="00C23182" w:rsidRDefault="00967319" w:rsidP="00967319">
      <w:pPr>
        <w:widowControl w:val="0"/>
        <w:autoSpaceDE w:val="0"/>
        <w:autoSpaceDN w:val="0"/>
        <w:adjustRightInd w:val="0"/>
        <w:spacing w:line="480" w:lineRule="auto"/>
        <w:ind w:left="567" w:right="306"/>
        <w:jc w:val="both"/>
        <w:rPr>
          <w:rFonts w:eastAsia="Arial Unicode MS"/>
          <w:sz w:val="24"/>
          <w:szCs w:val="24"/>
        </w:rPr>
      </w:pPr>
      <w:r w:rsidRPr="00C23182">
        <w:rPr>
          <w:rFonts w:eastAsia="Arial Unicode MS"/>
          <w:sz w:val="24"/>
          <w:szCs w:val="24"/>
        </w:rPr>
        <w:t xml:space="preserve">Bu dönemde </w:t>
      </w:r>
      <w:r w:rsidR="00A003BE" w:rsidRPr="00C23182">
        <w:rPr>
          <w:rFonts w:eastAsia="Arial Unicode MS"/>
          <w:sz w:val="24"/>
          <w:szCs w:val="24"/>
        </w:rPr>
        <w:t xml:space="preserve">seyahat </w:t>
      </w:r>
      <w:r w:rsidRPr="00C23182">
        <w:rPr>
          <w:rFonts w:eastAsia="Arial Unicode MS"/>
          <w:sz w:val="24"/>
          <w:szCs w:val="24"/>
        </w:rPr>
        <w:t xml:space="preserve">gideri </w:t>
      </w:r>
      <w:r w:rsidR="00D07AEE" w:rsidRPr="00C23182">
        <w:rPr>
          <w:rFonts w:eastAsia="Arial Unicode MS"/>
          <w:b/>
          <w:sz w:val="24"/>
          <w:szCs w:val="24"/>
        </w:rPr>
        <w:t>BEYAN EDİLMEMİŞTİR</w:t>
      </w:r>
      <w:r w:rsidRPr="00C23182">
        <w:rPr>
          <w:rFonts w:eastAsia="Arial Unicode MS"/>
          <w:sz w:val="24"/>
          <w:szCs w:val="24"/>
        </w:rPr>
        <w:t xml:space="preserve">. </w:t>
      </w:r>
    </w:p>
    <w:p w14:paraId="3647E39F" w14:textId="21F94DF7" w:rsidR="00162256" w:rsidRPr="00C23182" w:rsidRDefault="00D04211" w:rsidP="006B2B53">
      <w:pPr>
        <w:spacing w:line="360" w:lineRule="auto"/>
        <w:ind w:left="640" w:right="99"/>
        <w:jc w:val="both"/>
        <w:rPr>
          <w:rFonts w:eastAsia="Arial Unicode MS"/>
          <w:spacing w:val="3"/>
          <w:sz w:val="24"/>
          <w:szCs w:val="24"/>
        </w:rPr>
      </w:pPr>
      <w:r>
        <w:rPr>
          <w:rFonts w:eastAsia="Arial Unicode MS"/>
          <w:spacing w:val="3"/>
          <w:sz w:val="24"/>
          <w:szCs w:val="24"/>
        </w:rPr>
        <w:t>2</w:t>
      </w:r>
      <w:r w:rsidR="00012DB9" w:rsidRPr="00C23182">
        <w:rPr>
          <w:rFonts w:eastAsia="Arial Unicode MS"/>
          <w:spacing w:val="3"/>
          <w:sz w:val="24"/>
          <w:szCs w:val="24"/>
        </w:rPr>
        <w:t xml:space="preserve">.1 </w:t>
      </w:r>
      <w:r w:rsidR="00162256" w:rsidRPr="00C23182">
        <w:rPr>
          <w:rFonts w:eastAsia="Arial Unicode MS"/>
          <w:spacing w:val="3"/>
          <w:sz w:val="24"/>
          <w:szCs w:val="24"/>
        </w:rPr>
        <w:t xml:space="preserve">İlgili dönemde gündelik ve konaklama </w:t>
      </w:r>
      <w:r w:rsidR="00D07AEE" w:rsidRPr="00C23182">
        <w:rPr>
          <w:rFonts w:eastAsia="Arial Unicode MS"/>
          <w:b/>
          <w:spacing w:val="3"/>
          <w:sz w:val="24"/>
          <w:szCs w:val="24"/>
        </w:rPr>
        <w:t>BEYAN EDİLMİŞTİR/EDİLMEMİŞTİR</w:t>
      </w:r>
      <w:r w:rsidR="00346209" w:rsidRPr="00C23182">
        <w:rPr>
          <w:rFonts w:eastAsia="Arial Unicode MS"/>
          <w:sz w:val="24"/>
          <w:szCs w:val="24"/>
          <w:vertAlign w:val="superscript"/>
        </w:rPr>
        <w:t>(</w:t>
      </w:r>
      <w:r w:rsidR="00A22357" w:rsidRPr="00C23182">
        <w:rPr>
          <w:rFonts w:eastAsia="Arial Unicode MS"/>
          <w:sz w:val="24"/>
          <w:szCs w:val="24"/>
          <w:vertAlign w:val="superscript"/>
        </w:rPr>
        <w:t>21</w:t>
      </w:r>
      <w:r w:rsidR="00E56F94" w:rsidRPr="00C23182">
        <w:rPr>
          <w:rFonts w:eastAsia="Arial Unicode MS"/>
          <w:sz w:val="24"/>
          <w:szCs w:val="24"/>
          <w:vertAlign w:val="superscript"/>
        </w:rPr>
        <w:t>)</w:t>
      </w:r>
      <w:r w:rsidR="00162256" w:rsidRPr="00C23182">
        <w:rPr>
          <w:rFonts w:eastAsia="Arial Unicode MS"/>
          <w:spacing w:val="3"/>
          <w:sz w:val="24"/>
          <w:szCs w:val="24"/>
        </w:rPr>
        <w:t>.</w:t>
      </w:r>
    </w:p>
    <w:p w14:paraId="243A56B1" w14:textId="7430C3AF" w:rsidR="00162256" w:rsidRPr="00C23182" w:rsidRDefault="00D04211" w:rsidP="006B2B53">
      <w:pPr>
        <w:spacing w:line="360" w:lineRule="auto"/>
        <w:ind w:left="640" w:right="99"/>
        <w:jc w:val="both"/>
        <w:rPr>
          <w:rFonts w:eastAsia="Arial Unicode MS"/>
          <w:sz w:val="24"/>
          <w:szCs w:val="24"/>
        </w:rPr>
      </w:pPr>
      <w:r>
        <w:rPr>
          <w:rFonts w:eastAsia="Arial Unicode MS"/>
          <w:spacing w:val="3"/>
          <w:sz w:val="24"/>
          <w:szCs w:val="24"/>
        </w:rPr>
        <w:t>2</w:t>
      </w:r>
      <w:r w:rsidR="00012DB9" w:rsidRPr="00C23182">
        <w:rPr>
          <w:rFonts w:eastAsia="Arial Unicode MS"/>
          <w:spacing w:val="3"/>
          <w:sz w:val="24"/>
          <w:szCs w:val="24"/>
        </w:rPr>
        <w:t xml:space="preserve">.1.1 </w:t>
      </w:r>
      <w:r w:rsidR="00162256" w:rsidRPr="00C23182">
        <w:rPr>
          <w:rFonts w:eastAsia="Arial Unicode MS"/>
          <w:spacing w:val="3"/>
          <w:sz w:val="24"/>
          <w:szCs w:val="24"/>
        </w:rPr>
        <w:t xml:space="preserve">Beyan edilen gündelik ve konaklamalar 6245 sayılı Harcırah Kanunu ve ilgili diğer mevzuat hükümlerine göre </w:t>
      </w:r>
      <w:r w:rsidR="00CF195C" w:rsidRPr="00C23182">
        <w:rPr>
          <w:rFonts w:eastAsia="Arial Unicode MS"/>
          <w:spacing w:val="3"/>
          <w:sz w:val="24"/>
          <w:szCs w:val="24"/>
        </w:rPr>
        <w:t xml:space="preserve">doğru olarak hesaplandığını </w:t>
      </w:r>
      <w:r w:rsidR="00D07AEE" w:rsidRPr="00C23182">
        <w:rPr>
          <w:rFonts w:eastAsia="Arial Unicode MS"/>
          <w:b/>
          <w:spacing w:val="3"/>
          <w:sz w:val="24"/>
          <w:szCs w:val="24"/>
        </w:rPr>
        <w:t>ONAYLIYORUM/ONAYLAMIYORUM</w:t>
      </w:r>
      <w:r w:rsidR="00D07AEE" w:rsidRPr="00C23182">
        <w:rPr>
          <w:rFonts w:eastAsia="Arial Unicode MS"/>
          <w:b/>
          <w:sz w:val="24"/>
          <w:szCs w:val="24"/>
        </w:rPr>
        <w:t>.</w:t>
      </w:r>
    </w:p>
    <w:p w14:paraId="517B86FC" w14:textId="7B7A893C" w:rsidR="00012DB9" w:rsidRPr="00C23182" w:rsidRDefault="00012DB9" w:rsidP="0026230F">
      <w:pPr>
        <w:pStyle w:val="ListeParagraf"/>
        <w:spacing w:line="360" w:lineRule="auto"/>
        <w:ind w:left="960" w:right="64"/>
        <w:jc w:val="both"/>
        <w:rPr>
          <w:sz w:val="24"/>
          <w:szCs w:val="24"/>
        </w:rPr>
      </w:pPr>
      <w:r w:rsidRPr="00C23182">
        <w:rPr>
          <w:sz w:val="24"/>
          <w:szCs w:val="24"/>
        </w:rPr>
        <w:t xml:space="preserve">2.1.2 Gündelik ve konaklamalarla ilgili mali raporda yer alan tevsik edici belgeler ile ödeme belgeleri mevzuata </w:t>
      </w:r>
      <w:r w:rsidRPr="00C23182">
        <w:rPr>
          <w:b/>
          <w:sz w:val="24"/>
          <w:szCs w:val="24"/>
        </w:rPr>
        <w:t>UYGUNDUR/UYGUN DEĞİLDİR.</w:t>
      </w:r>
      <w:r w:rsidRPr="00C23182">
        <w:rPr>
          <w:sz w:val="24"/>
          <w:szCs w:val="24"/>
        </w:rPr>
        <w:t xml:space="preserve"> </w:t>
      </w:r>
    </w:p>
    <w:p w14:paraId="6C98DF5D" w14:textId="77777777" w:rsidR="00012DB9" w:rsidRPr="00C23182" w:rsidRDefault="00012DB9" w:rsidP="006B2B53">
      <w:pPr>
        <w:spacing w:line="360" w:lineRule="auto"/>
        <w:ind w:left="640" w:right="99"/>
        <w:jc w:val="both"/>
        <w:rPr>
          <w:rFonts w:eastAsia="Arial Unicode MS"/>
          <w:sz w:val="24"/>
          <w:szCs w:val="24"/>
        </w:rPr>
      </w:pPr>
    </w:p>
    <w:p w14:paraId="735BDA10" w14:textId="77777777" w:rsidR="000E4E73" w:rsidRPr="00C23182" w:rsidRDefault="000E4E73" w:rsidP="006B2B53">
      <w:pPr>
        <w:spacing w:line="360" w:lineRule="auto"/>
        <w:ind w:left="640" w:right="99"/>
        <w:jc w:val="both"/>
        <w:rPr>
          <w:rFonts w:eastAsia="Arial Unicode MS"/>
          <w:spacing w:val="3"/>
          <w:sz w:val="24"/>
          <w:szCs w:val="24"/>
        </w:rPr>
      </w:pPr>
    </w:p>
    <w:p w14:paraId="66DDCBD2" w14:textId="38C10F67" w:rsidR="001900E1" w:rsidRPr="00C23182" w:rsidRDefault="00FC4C57" w:rsidP="006B2B53">
      <w:pPr>
        <w:spacing w:line="360" w:lineRule="auto"/>
        <w:ind w:left="640" w:right="99"/>
        <w:jc w:val="both"/>
        <w:rPr>
          <w:rFonts w:eastAsia="Arial Unicode MS"/>
          <w:spacing w:val="9"/>
          <w:sz w:val="24"/>
          <w:szCs w:val="24"/>
        </w:rPr>
      </w:pPr>
      <w:r w:rsidRPr="00C23182">
        <w:rPr>
          <w:rFonts w:eastAsia="Arial Unicode MS"/>
          <w:spacing w:val="3"/>
          <w:sz w:val="24"/>
          <w:szCs w:val="24"/>
        </w:rPr>
        <w:t>Değerlendirmes</w:t>
      </w:r>
      <w:r w:rsidRPr="00C23182">
        <w:rPr>
          <w:rFonts w:eastAsia="Arial Unicode MS"/>
          <w:sz w:val="24"/>
          <w:szCs w:val="24"/>
        </w:rPr>
        <w:t xml:space="preserve">i </w:t>
      </w:r>
      <w:r w:rsidRPr="00C23182">
        <w:rPr>
          <w:rFonts w:eastAsia="Arial Unicode MS"/>
          <w:spacing w:val="3"/>
          <w:sz w:val="24"/>
          <w:szCs w:val="24"/>
        </w:rPr>
        <w:t>yapıla</w:t>
      </w:r>
      <w:r w:rsidRPr="00C23182">
        <w:rPr>
          <w:rFonts w:eastAsia="Arial Unicode MS"/>
          <w:sz w:val="24"/>
          <w:szCs w:val="24"/>
        </w:rPr>
        <w:t xml:space="preserve">n </w:t>
      </w:r>
      <w:r w:rsidRPr="00C23182">
        <w:rPr>
          <w:rFonts w:eastAsia="Arial Unicode MS"/>
          <w:spacing w:val="3"/>
          <w:sz w:val="24"/>
          <w:szCs w:val="24"/>
        </w:rPr>
        <w:t>projeni</w:t>
      </w:r>
      <w:r w:rsidRPr="00C23182">
        <w:rPr>
          <w:rFonts w:eastAsia="Arial Unicode MS"/>
          <w:sz w:val="24"/>
          <w:szCs w:val="24"/>
        </w:rPr>
        <w:t xml:space="preserve">n </w:t>
      </w:r>
      <w:r w:rsidRPr="00C23182">
        <w:rPr>
          <w:rFonts w:eastAsia="Arial Unicode MS"/>
          <w:spacing w:val="3"/>
          <w:sz w:val="24"/>
          <w:szCs w:val="24"/>
        </w:rPr>
        <w:t>ilgil</w:t>
      </w:r>
      <w:r w:rsidRPr="00C23182">
        <w:rPr>
          <w:rFonts w:eastAsia="Arial Unicode MS"/>
          <w:sz w:val="24"/>
          <w:szCs w:val="24"/>
        </w:rPr>
        <w:t xml:space="preserve">i </w:t>
      </w:r>
      <w:r w:rsidRPr="00C23182">
        <w:rPr>
          <w:rFonts w:eastAsia="Arial Unicode MS"/>
          <w:spacing w:val="3"/>
          <w:sz w:val="24"/>
          <w:szCs w:val="24"/>
        </w:rPr>
        <w:t>dönem</w:t>
      </w:r>
      <w:r w:rsidRPr="00C23182">
        <w:rPr>
          <w:rFonts w:eastAsia="Arial Unicode MS"/>
          <w:sz w:val="24"/>
          <w:szCs w:val="24"/>
        </w:rPr>
        <w:t xml:space="preserve">e </w:t>
      </w:r>
      <w:r w:rsidRPr="00C23182">
        <w:rPr>
          <w:rFonts w:eastAsia="Arial Unicode MS"/>
          <w:spacing w:val="3"/>
          <w:sz w:val="24"/>
          <w:szCs w:val="24"/>
        </w:rPr>
        <w:t>ai</w:t>
      </w:r>
      <w:r w:rsidRPr="00C23182">
        <w:rPr>
          <w:rFonts w:eastAsia="Arial Unicode MS"/>
          <w:sz w:val="24"/>
          <w:szCs w:val="24"/>
        </w:rPr>
        <w:t xml:space="preserve">t </w:t>
      </w:r>
      <w:r w:rsidRPr="00C23182">
        <w:rPr>
          <w:rFonts w:eastAsia="Arial Unicode MS"/>
          <w:spacing w:val="3"/>
          <w:sz w:val="24"/>
          <w:szCs w:val="24"/>
        </w:rPr>
        <w:t>G01</w:t>
      </w:r>
      <w:r w:rsidRPr="00C23182">
        <w:rPr>
          <w:rFonts w:eastAsia="Arial Unicode MS"/>
          <w:sz w:val="24"/>
          <w:szCs w:val="24"/>
        </w:rPr>
        <w:t xml:space="preserve">2 </w:t>
      </w:r>
      <w:r w:rsidRPr="00C23182">
        <w:rPr>
          <w:rFonts w:eastAsia="Arial Unicode MS"/>
          <w:spacing w:val="3"/>
          <w:sz w:val="24"/>
          <w:szCs w:val="24"/>
        </w:rPr>
        <w:t>form</w:t>
      </w:r>
      <w:r w:rsidRPr="00C23182">
        <w:rPr>
          <w:rFonts w:eastAsia="Arial Unicode MS"/>
          <w:sz w:val="24"/>
          <w:szCs w:val="24"/>
        </w:rPr>
        <w:t>u</w:t>
      </w:r>
      <w:r w:rsidR="00EC5081" w:rsidRPr="00C23182">
        <w:rPr>
          <w:rFonts w:eastAsia="Arial Unicode MS"/>
          <w:sz w:val="24"/>
          <w:szCs w:val="24"/>
        </w:rPr>
        <w:t xml:space="preserve">, </w:t>
      </w:r>
      <w:r w:rsidR="00EC5081" w:rsidRPr="00C23182">
        <w:rPr>
          <w:rFonts w:eastAsia="Arial Unicode MS"/>
          <w:spacing w:val="3"/>
          <w:sz w:val="24"/>
          <w:szCs w:val="24"/>
        </w:rPr>
        <w:t>Mal</w:t>
      </w:r>
      <w:r w:rsidR="00EC5081" w:rsidRPr="00C23182">
        <w:rPr>
          <w:rFonts w:eastAsia="Arial Unicode MS"/>
          <w:sz w:val="24"/>
          <w:szCs w:val="24"/>
        </w:rPr>
        <w:t xml:space="preserve">i </w:t>
      </w:r>
      <w:r w:rsidR="00EC5081" w:rsidRPr="00C23182">
        <w:rPr>
          <w:rFonts w:eastAsia="Arial Unicode MS"/>
          <w:spacing w:val="3"/>
          <w:sz w:val="24"/>
          <w:szCs w:val="24"/>
        </w:rPr>
        <w:t>Rapor</w:t>
      </w:r>
      <w:r w:rsidRPr="00C23182">
        <w:rPr>
          <w:rFonts w:eastAsia="Arial Unicode MS"/>
          <w:sz w:val="24"/>
          <w:szCs w:val="24"/>
        </w:rPr>
        <w:t xml:space="preserve"> </w:t>
      </w:r>
      <w:r w:rsidRPr="00C23182">
        <w:rPr>
          <w:rFonts w:eastAsia="Arial Unicode MS"/>
          <w:spacing w:val="3"/>
          <w:sz w:val="24"/>
          <w:szCs w:val="24"/>
        </w:rPr>
        <w:t>v</w:t>
      </w:r>
      <w:r w:rsidRPr="00C23182">
        <w:rPr>
          <w:rFonts w:eastAsia="Arial Unicode MS"/>
          <w:sz w:val="24"/>
          <w:szCs w:val="24"/>
        </w:rPr>
        <w:t xml:space="preserve">e </w:t>
      </w:r>
      <w:r w:rsidRPr="00C23182">
        <w:rPr>
          <w:rFonts w:eastAsia="Arial Unicode MS"/>
          <w:spacing w:val="3"/>
          <w:sz w:val="24"/>
          <w:szCs w:val="24"/>
        </w:rPr>
        <w:t>ekl</w:t>
      </w:r>
      <w:r w:rsidRPr="00C23182">
        <w:rPr>
          <w:rFonts w:eastAsia="Arial Unicode MS"/>
          <w:sz w:val="24"/>
          <w:szCs w:val="24"/>
        </w:rPr>
        <w:t xml:space="preserve">i </w:t>
      </w:r>
      <w:r w:rsidRPr="00C23182">
        <w:rPr>
          <w:rFonts w:eastAsia="Arial Unicode MS"/>
          <w:spacing w:val="3"/>
          <w:sz w:val="24"/>
          <w:szCs w:val="24"/>
        </w:rPr>
        <w:t>belgeler</w:t>
      </w:r>
      <w:r w:rsidRPr="00C23182">
        <w:rPr>
          <w:rFonts w:eastAsia="Arial Unicode MS"/>
          <w:sz w:val="24"/>
          <w:szCs w:val="24"/>
        </w:rPr>
        <w:t xml:space="preserve">i </w:t>
      </w:r>
      <w:r w:rsidRPr="00C23182">
        <w:rPr>
          <w:rFonts w:eastAsia="Arial Unicode MS"/>
          <w:spacing w:val="3"/>
          <w:sz w:val="24"/>
          <w:szCs w:val="24"/>
        </w:rPr>
        <w:t>il</w:t>
      </w:r>
      <w:r w:rsidRPr="00C23182">
        <w:rPr>
          <w:rFonts w:eastAsia="Arial Unicode MS"/>
          <w:sz w:val="24"/>
          <w:szCs w:val="24"/>
        </w:rPr>
        <w:t xml:space="preserve">e </w:t>
      </w:r>
      <w:r w:rsidRPr="00C23182">
        <w:rPr>
          <w:rFonts w:eastAsia="Arial Unicode MS"/>
          <w:spacing w:val="3"/>
          <w:sz w:val="24"/>
          <w:szCs w:val="24"/>
        </w:rPr>
        <w:t>beya</w:t>
      </w:r>
      <w:r w:rsidRPr="00C23182">
        <w:rPr>
          <w:rFonts w:eastAsia="Arial Unicode MS"/>
          <w:sz w:val="24"/>
          <w:szCs w:val="24"/>
        </w:rPr>
        <w:t xml:space="preserve">n </w:t>
      </w:r>
      <w:r w:rsidRPr="00C23182">
        <w:rPr>
          <w:rFonts w:eastAsia="Arial Unicode MS"/>
          <w:spacing w:val="3"/>
          <w:sz w:val="24"/>
          <w:szCs w:val="24"/>
        </w:rPr>
        <w:t xml:space="preserve">edilen </w:t>
      </w:r>
      <w:r w:rsidRPr="00C23182">
        <w:rPr>
          <w:rFonts w:eastAsia="Arial Unicode MS"/>
          <w:spacing w:val="1"/>
          <w:sz w:val="24"/>
          <w:szCs w:val="24"/>
        </w:rPr>
        <w:t>topla</w:t>
      </w:r>
      <w:r w:rsidRPr="00C23182">
        <w:rPr>
          <w:rFonts w:eastAsia="Arial Unicode MS"/>
          <w:sz w:val="24"/>
          <w:szCs w:val="24"/>
        </w:rPr>
        <w:t xml:space="preserve">m </w:t>
      </w:r>
      <w:r w:rsidR="00F85ACF" w:rsidRPr="00C23182">
        <w:rPr>
          <w:rFonts w:eastAsia="Arial Unicode MS"/>
          <w:spacing w:val="1"/>
          <w:sz w:val="24"/>
          <w:szCs w:val="24"/>
        </w:rPr>
        <w:t>……….</w:t>
      </w:r>
      <w:r w:rsidRPr="00C23182">
        <w:rPr>
          <w:rFonts w:eastAsia="Arial Unicode MS"/>
          <w:sz w:val="24"/>
          <w:szCs w:val="24"/>
        </w:rPr>
        <w:t xml:space="preserve"> </w:t>
      </w:r>
      <w:r w:rsidRPr="00C23182">
        <w:rPr>
          <w:rFonts w:eastAsia="Arial Unicode MS"/>
          <w:spacing w:val="1"/>
          <w:sz w:val="24"/>
          <w:szCs w:val="24"/>
        </w:rPr>
        <w:t>T</w:t>
      </w:r>
      <w:r w:rsidRPr="00C23182">
        <w:rPr>
          <w:rFonts w:eastAsia="Arial Unicode MS"/>
          <w:sz w:val="24"/>
          <w:szCs w:val="24"/>
        </w:rPr>
        <w:t xml:space="preserve">L </w:t>
      </w:r>
      <w:r w:rsidRPr="00C23182">
        <w:rPr>
          <w:rFonts w:eastAsia="Arial Unicode MS"/>
          <w:spacing w:val="1"/>
          <w:sz w:val="24"/>
          <w:szCs w:val="24"/>
        </w:rPr>
        <w:t>tutarındak</w:t>
      </w:r>
      <w:r w:rsidRPr="00C23182">
        <w:rPr>
          <w:rFonts w:eastAsia="Arial Unicode MS"/>
          <w:sz w:val="24"/>
          <w:szCs w:val="24"/>
        </w:rPr>
        <w:t xml:space="preserve">i </w:t>
      </w:r>
      <w:r w:rsidRPr="00C23182">
        <w:rPr>
          <w:rFonts w:eastAsia="Arial Unicode MS"/>
          <w:spacing w:val="1"/>
          <w:sz w:val="24"/>
          <w:szCs w:val="24"/>
        </w:rPr>
        <w:t>gider</w:t>
      </w:r>
      <w:r w:rsidRPr="00C23182">
        <w:rPr>
          <w:rFonts w:eastAsia="Arial Unicode MS"/>
          <w:sz w:val="24"/>
          <w:szCs w:val="24"/>
        </w:rPr>
        <w:t xml:space="preserve">, </w:t>
      </w:r>
      <w:r w:rsidR="00712C17" w:rsidRPr="00C23182">
        <w:rPr>
          <w:rFonts w:eastAsia="Arial Unicode MS"/>
          <w:sz w:val="24"/>
          <w:szCs w:val="24"/>
        </w:rPr>
        <w:t xml:space="preserve">Uygulama Esasları ve </w:t>
      </w:r>
      <w:r w:rsidR="00712C17" w:rsidRPr="00C23182">
        <w:rPr>
          <w:rFonts w:eastAsia="Arial Unicode MS"/>
          <w:spacing w:val="2"/>
          <w:sz w:val="24"/>
          <w:szCs w:val="24"/>
        </w:rPr>
        <w:t>Mal</w:t>
      </w:r>
      <w:r w:rsidR="00712C17" w:rsidRPr="00C23182">
        <w:rPr>
          <w:rFonts w:eastAsia="Arial Unicode MS"/>
          <w:sz w:val="24"/>
          <w:szCs w:val="24"/>
        </w:rPr>
        <w:t xml:space="preserve">i </w:t>
      </w:r>
      <w:r w:rsidR="00712C17" w:rsidRPr="00C23182">
        <w:rPr>
          <w:rFonts w:eastAsia="Arial Unicode MS"/>
          <w:spacing w:val="2"/>
          <w:sz w:val="24"/>
          <w:szCs w:val="24"/>
        </w:rPr>
        <w:t>Rapo</w:t>
      </w:r>
      <w:r w:rsidR="00712C17" w:rsidRPr="00C23182">
        <w:rPr>
          <w:rFonts w:eastAsia="Arial Unicode MS"/>
          <w:sz w:val="24"/>
          <w:szCs w:val="24"/>
        </w:rPr>
        <w:t xml:space="preserve">r </w:t>
      </w:r>
      <w:r w:rsidR="00712C17" w:rsidRPr="00C23182">
        <w:rPr>
          <w:rFonts w:eastAsia="Arial Unicode MS"/>
          <w:spacing w:val="2"/>
          <w:sz w:val="24"/>
          <w:szCs w:val="24"/>
        </w:rPr>
        <w:t>Hazırlam</w:t>
      </w:r>
      <w:r w:rsidR="00712C17" w:rsidRPr="00C23182">
        <w:rPr>
          <w:rFonts w:eastAsia="Arial Unicode MS"/>
          <w:sz w:val="24"/>
          <w:szCs w:val="24"/>
        </w:rPr>
        <w:t xml:space="preserve">a </w:t>
      </w:r>
      <w:r w:rsidR="00712C17" w:rsidRPr="00C23182">
        <w:rPr>
          <w:rFonts w:eastAsia="Arial Unicode MS"/>
          <w:spacing w:val="2"/>
          <w:sz w:val="24"/>
          <w:szCs w:val="24"/>
        </w:rPr>
        <w:t>Kılavuzund</w:t>
      </w:r>
      <w:r w:rsidR="00712C17" w:rsidRPr="00C23182">
        <w:rPr>
          <w:rFonts w:eastAsia="Arial Unicode MS"/>
          <w:sz w:val="24"/>
          <w:szCs w:val="24"/>
        </w:rPr>
        <w:t xml:space="preserve">a </w:t>
      </w:r>
      <w:r w:rsidR="00712C17" w:rsidRPr="00C23182">
        <w:rPr>
          <w:rFonts w:eastAsia="Arial Unicode MS"/>
          <w:spacing w:val="2"/>
          <w:sz w:val="24"/>
          <w:szCs w:val="24"/>
        </w:rPr>
        <w:t xml:space="preserve">belirtilen usul ve esaslara göre </w:t>
      </w:r>
      <w:r w:rsidRPr="00C23182">
        <w:rPr>
          <w:rFonts w:eastAsia="Arial Unicode MS"/>
          <w:spacing w:val="9"/>
          <w:sz w:val="24"/>
          <w:szCs w:val="24"/>
        </w:rPr>
        <w:t>incelenere</w:t>
      </w:r>
      <w:r w:rsidRPr="00C23182">
        <w:rPr>
          <w:rFonts w:eastAsia="Arial Unicode MS"/>
          <w:sz w:val="24"/>
          <w:szCs w:val="24"/>
        </w:rPr>
        <w:t>k</w:t>
      </w:r>
      <w:r w:rsidRPr="00C23182">
        <w:rPr>
          <w:rFonts w:eastAsia="Arial Unicode MS"/>
          <w:spacing w:val="39"/>
          <w:sz w:val="24"/>
          <w:szCs w:val="24"/>
        </w:rPr>
        <w:t xml:space="preserve"> </w:t>
      </w:r>
      <w:r w:rsidRPr="00C23182">
        <w:rPr>
          <w:rFonts w:eastAsia="Arial Unicode MS"/>
          <w:spacing w:val="9"/>
          <w:sz w:val="24"/>
          <w:szCs w:val="24"/>
        </w:rPr>
        <w:t>denetlenmiş;</w:t>
      </w:r>
    </w:p>
    <w:p w14:paraId="760F956D" w14:textId="6178B968" w:rsidR="00CD5808" w:rsidRPr="00C23182" w:rsidRDefault="001900E1" w:rsidP="009A47DE">
      <w:pPr>
        <w:spacing w:before="69" w:line="360" w:lineRule="auto"/>
        <w:ind w:left="640" w:right="3223"/>
        <w:jc w:val="both"/>
        <w:rPr>
          <w:rFonts w:eastAsia="Arial Unicode MS"/>
          <w:sz w:val="24"/>
          <w:szCs w:val="24"/>
        </w:rPr>
      </w:pPr>
      <w:r w:rsidRPr="00C23182">
        <w:rPr>
          <w:rFonts w:eastAsia="Arial Unicode MS"/>
          <w:sz w:val="24"/>
          <w:szCs w:val="24"/>
        </w:rPr>
        <w:t xml:space="preserve">…………… TL tutarında gider uygun bulunarak </w:t>
      </w:r>
      <w:r w:rsidR="001672F9" w:rsidRPr="00C23182">
        <w:rPr>
          <w:rFonts w:eastAsia="Arial Unicode MS"/>
          <w:sz w:val="24"/>
          <w:szCs w:val="24"/>
        </w:rPr>
        <w:t>onaylanmıştır</w:t>
      </w:r>
      <w:r w:rsidR="00CD5808" w:rsidRPr="00C23182">
        <w:rPr>
          <w:rFonts w:eastAsia="Arial Unicode MS"/>
          <w:sz w:val="24"/>
          <w:szCs w:val="24"/>
        </w:rPr>
        <w:t>.</w:t>
      </w:r>
    </w:p>
    <w:p w14:paraId="0391D603" w14:textId="3B20914C" w:rsidR="00D742D9" w:rsidRPr="00C23182" w:rsidRDefault="00D742D9" w:rsidP="00D742D9">
      <w:pPr>
        <w:spacing w:before="69" w:line="360" w:lineRule="auto"/>
        <w:ind w:left="640" w:right="3223"/>
        <w:jc w:val="both"/>
        <w:rPr>
          <w:rFonts w:eastAsia="Arial Unicode MS"/>
          <w:sz w:val="24"/>
          <w:szCs w:val="24"/>
        </w:rPr>
      </w:pPr>
      <w:r w:rsidRPr="00C23182">
        <w:rPr>
          <w:rFonts w:eastAsia="Arial Unicode MS"/>
          <w:sz w:val="24"/>
          <w:szCs w:val="24"/>
        </w:rPr>
        <w:lastRenderedPageBreak/>
        <w:t>…………… TL tutarında gider uygun bulunmamıştır.</w:t>
      </w:r>
    </w:p>
    <w:p w14:paraId="4ED888FD" w14:textId="03909B3B" w:rsidR="004C23BF" w:rsidRPr="00C23182" w:rsidRDefault="00FC4C57" w:rsidP="009A47DE">
      <w:pPr>
        <w:spacing w:before="69" w:line="360" w:lineRule="auto"/>
        <w:ind w:left="640" w:right="3223"/>
        <w:jc w:val="both"/>
        <w:rPr>
          <w:rFonts w:eastAsia="Arial Unicode MS"/>
          <w:sz w:val="24"/>
          <w:szCs w:val="24"/>
        </w:rPr>
      </w:pPr>
      <w:r w:rsidRPr="00C23182">
        <w:rPr>
          <w:rFonts w:eastAsia="Arial Unicode MS"/>
          <w:sz w:val="24"/>
          <w:szCs w:val="24"/>
        </w:rPr>
        <w:t>Uygun bulunmayan gider tutarının gerekçe</w:t>
      </w:r>
      <w:r w:rsidR="00D742D9" w:rsidRPr="00C23182">
        <w:rPr>
          <w:rFonts w:eastAsia="Arial Unicode MS"/>
          <w:sz w:val="24"/>
          <w:szCs w:val="24"/>
        </w:rPr>
        <w:t>leri ve varsa diğer açıklamalar</w:t>
      </w:r>
      <w:r w:rsidRPr="00C23182">
        <w:rPr>
          <w:rFonts w:eastAsia="Arial Unicode MS"/>
          <w:sz w:val="24"/>
          <w:szCs w:val="24"/>
        </w:rPr>
        <w:t>:</w:t>
      </w:r>
    </w:p>
    <w:p w14:paraId="640C2035" w14:textId="77777777" w:rsidR="004C23BF" w:rsidRPr="00C23182" w:rsidRDefault="004C23BF" w:rsidP="009A47DE">
      <w:pPr>
        <w:spacing w:before="8" w:line="360" w:lineRule="auto"/>
        <w:rPr>
          <w:sz w:val="24"/>
          <w:szCs w:val="24"/>
        </w:rPr>
      </w:pPr>
    </w:p>
    <w:p w14:paraId="0F1CB7C7" w14:textId="0DD0114E" w:rsidR="004C23BF" w:rsidRPr="00C23182" w:rsidRDefault="00D04211" w:rsidP="00D742D9">
      <w:pPr>
        <w:spacing w:line="360" w:lineRule="auto"/>
        <w:ind w:left="600" w:right="23"/>
        <w:jc w:val="both"/>
        <w:rPr>
          <w:rFonts w:eastAsia="Arial Unicode MS"/>
          <w:b/>
          <w:sz w:val="24"/>
          <w:szCs w:val="24"/>
        </w:rPr>
      </w:pPr>
      <w:r>
        <w:rPr>
          <w:rFonts w:eastAsia="Arial Unicode MS"/>
          <w:b/>
          <w:sz w:val="24"/>
          <w:szCs w:val="24"/>
        </w:rPr>
        <w:t>3</w:t>
      </w:r>
      <w:r w:rsidR="006B2B53" w:rsidRPr="00C23182">
        <w:rPr>
          <w:rFonts w:eastAsia="Arial Unicode MS"/>
          <w:b/>
          <w:sz w:val="24"/>
          <w:szCs w:val="24"/>
        </w:rPr>
        <w:t xml:space="preserve">- </w:t>
      </w:r>
      <w:r w:rsidR="00FC4C57" w:rsidRPr="00C23182">
        <w:rPr>
          <w:rFonts w:eastAsia="Arial Unicode MS"/>
          <w:b/>
          <w:sz w:val="24"/>
          <w:szCs w:val="24"/>
        </w:rPr>
        <w:t xml:space="preserve">Alet, Teçhizat, Yazılım </w:t>
      </w:r>
      <w:r w:rsidR="00A003BE" w:rsidRPr="00C23182">
        <w:rPr>
          <w:rFonts w:eastAsia="Arial Unicode MS"/>
          <w:b/>
          <w:sz w:val="24"/>
          <w:szCs w:val="24"/>
        </w:rPr>
        <w:t>v</w:t>
      </w:r>
      <w:r w:rsidR="00FC4C57" w:rsidRPr="00C23182">
        <w:rPr>
          <w:rFonts w:eastAsia="Arial Unicode MS"/>
          <w:b/>
          <w:sz w:val="24"/>
          <w:szCs w:val="24"/>
        </w:rPr>
        <w:t xml:space="preserve">e Yayın Giderleri Formu ve Ekli Belgelerin Denetimi ve </w:t>
      </w:r>
      <w:r w:rsidR="001672F9" w:rsidRPr="00C23182">
        <w:rPr>
          <w:rFonts w:eastAsia="Arial Unicode MS"/>
          <w:b/>
          <w:sz w:val="24"/>
          <w:szCs w:val="24"/>
        </w:rPr>
        <w:t>Onayı</w:t>
      </w:r>
      <w:r w:rsidR="00FC4C57" w:rsidRPr="00C23182">
        <w:rPr>
          <w:rFonts w:eastAsia="Arial Unicode MS"/>
          <w:b/>
          <w:sz w:val="24"/>
          <w:szCs w:val="24"/>
        </w:rPr>
        <w:t xml:space="preserve"> (G013)</w:t>
      </w:r>
    </w:p>
    <w:p w14:paraId="0B835CD1" w14:textId="77777777" w:rsidR="00A003BE" w:rsidRPr="00C23182" w:rsidRDefault="00A003BE" w:rsidP="00A003BE">
      <w:pPr>
        <w:widowControl w:val="0"/>
        <w:autoSpaceDE w:val="0"/>
        <w:autoSpaceDN w:val="0"/>
        <w:adjustRightInd w:val="0"/>
        <w:spacing w:line="480" w:lineRule="auto"/>
        <w:ind w:left="567" w:right="306"/>
        <w:jc w:val="both"/>
        <w:rPr>
          <w:rFonts w:eastAsia="Arial Unicode MS"/>
          <w:sz w:val="24"/>
          <w:szCs w:val="24"/>
        </w:rPr>
      </w:pPr>
    </w:p>
    <w:p w14:paraId="07087776" w14:textId="6079F955" w:rsidR="00A003BE" w:rsidRPr="00C23182" w:rsidRDefault="00A003BE" w:rsidP="00A003BE">
      <w:pPr>
        <w:widowControl w:val="0"/>
        <w:autoSpaceDE w:val="0"/>
        <w:autoSpaceDN w:val="0"/>
        <w:adjustRightInd w:val="0"/>
        <w:spacing w:line="480" w:lineRule="auto"/>
        <w:ind w:left="567" w:right="306"/>
        <w:jc w:val="both"/>
        <w:rPr>
          <w:rFonts w:eastAsia="Arial Unicode MS"/>
          <w:sz w:val="24"/>
          <w:szCs w:val="24"/>
        </w:rPr>
      </w:pPr>
      <w:r w:rsidRPr="00C23182">
        <w:rPr>
          <w:rFonts w:eastAsia="Arial Unicode MS"/>
          <w:sz w:val="24"/>
          <w:szCs w:val="24"/>
        </w:rPr>
        <w:t xml:space="preserve">Bu dönemde Alet, Teçhizat, Yazılım ve Yayın Giderleri </w:t>
      </w:r>
      <w:r w:rsidR="00D07AEE" w:rsidRPr="00C23182">
        <w:rPr>
          <w:rFonts w:eastAsia="Arial Unicode MS"/>
          <w:b/>
          <w:sz w:val="24"/>
          <w:szCs w:val="24"/>
        </w:rPr>
        <w:t>BEYAN EDİLMEMİŞTİR.</w:t>
      </w:r>
      <w:r w:rsidRPr="00C23182">
        <w:rPr>
          <w:rFonts w:eastAsia="Arial Unicode MS"/>
          <w:sz w:val="24"/>
          <w:szCs w:val="24"/>
        </w:rPr>
        <w:t xml:space="preserve"> </w:t>
      </w:r>
    </w:p>
    <w:p w14:paraId="76B243F9" w14:textId="77777777" w:rsidR="00A003BE" w:rsidRPr="00C23182" w:rsidRDefault="00A003BE" w:rsidP="006B2B53">
      <w:pPr>
        <w:spacing w:line="360" w:lineRule="auto"/>
        <w:ind w:left="640" w:right="103"/>
        <w:jc w:val="both"/>
        <w:rPr>
          <w:rFonts w:eastAsia="Arial Unicode MS"/>
          <w:spacing w:val="3"/>
          <w:sz w:val="24"/>
          <w:szCs w:val="24"/>
        </w:rPr>
      </w:pPr>
    </w:p>
    <w:p w14:paraId="6ADC7519" w14:textId="55AE9142" w:rsidR="001900E1" w:rsidRPr="00C23182" w:rsidRDefault="00FC4C57" w:rsidP="006B2B53">
      <w:pPr>
        <w:spacing w:line="360" w:lineRule="auto"/>
        <w:ind w:left="640" w:right="103"/>
        <w:jc w:val="both"/>
        <w:rPr>
          <w:rFonts w:eastAsia="Arial Unicode MS"/>
          <w:spacing w:val="5"/>
          <w:sz w:val="24"/>
          <w:szCs w:val="24"/>
        </w:rPr>
      </w:pPr>
      <w:r w:rsidRPr="00C23182">
        <w:rPr>
          <w:rFonts w:eastAsia="Arial Unicode MS"/>
          <w:spacing w:val="3"/>
          <w:sz w:val="24"/>
          <w:szCs w:val="24"/>
        </w:rPr>
        <w:t>Değerlendirmes</w:t>
      </w:r>
      <w:r w:rsidRPr="00C23182">
        <w:rPr>
          <w:rFonts w:eastAsia="Arial Unicode MS"/>
          <w:sz w:val="24"/>
          <w:szCs w:val="24"/>
        </w:rPr>
        <w:t xml:space="preserve">i </w:t>
      </w:r>
      <w:r w:rsidRPr="00C23182">
        <w:rPr>
          <w:rFonts w:eastAsia="Arial Unicode MS"/>
          <w:spacing w:val="3"/>
          <w:sz w:val="24"/>
          <w:szCs w:val="24"/>
        </w:rPr>
        <w:t>yapıla</w:t>
      </w:r>
      <w:r w:rsidRPr="00C23182">
        <w:rPr>
          <w:rFonts w:eastAsia="Arial Unicode MS"/>
          <w:sz w:val="24"/>
          <w:szCs w:val="24"/>
        </w:rPr>
        <w:t xml:space="preserve">n </w:t>
      </w:r>
      <w:r w:rsidRPr="00C23182">
        <w:rPr>
          <w:rFonts w:eastAsia="Arial Unicode MS"/>
          <w:spacing w:val="3"/>
          <w:sz w:val="24"/>
          <w:szCs w:val="24"/>
        </w:rPr>
        <w:t>projeni</w:t>
      </w:r>
      <w:r w:rsidRPr="00C23182">
        <w:rPr>
          <w:rFonts w:eastAsia="Arial Unicode MS"/>
          <w:sz w:val="24"/>
          <w:szCs w:val="24"/>
        </w:rPr>
        <w:t xml:space="preserve">n </w:t>
      </w:r>
      <w:r w:rsidRPr="00C23182">
        <w:rPr>
          <w:rFonts w:eastAsia="Arial Unicode MS"/>
          <w:spacing w:val="3"/>
          <w:sz w:val="24"/>
          <w:szCs w:val="24"/>
        </w:rPr>
        <w:t>ilgil</w:t>
      </w:r>
      <w:r w:rsidRPr="00C23182">
        <w:rPr>
          <w:rFonts w:eastAsia="Arial Unicode MS"/>
          <w:sz w:val="24"/>
          <w:szCs w:val="24"/>
        </w:rPr>
        <w:t xml:space="preserve">i </w:t>
      </w:r>
      <w:r w:rsidRPr="00C23182">
        <w:rPr>
          <w:rFonts w:eastAsia="Arial Unicode MS"/>
          <w:spacing w:val="3"/>
          <w:sz w:val="24"/>
          <w:szCs w:val="24"/>
        </w:rPr>
        <w:t>dönem</w:t>
      </w:r>
      <w:r w:rsidRPr="00C23182">
        <w:rPr>
          <w:rFonts w:eastAsia="Arial Unicode MS"/>
          <w:sz w:val="24"/>
          <w:szCs w:val="24"/>
        </w:rPr>
        <w:t xml:space="preserve">e </w:t>
      </w:r>
      <w:r w:rsidRPr="00C23182">
        <w:rPr>
          <w:rFonts w:eastAsia="Arial Unicode MS"/>
          <w:spacing w:val="3"/>
          <w:sz w:val="24"/>
          <w:szCs w:val="24"/>
        </w:rPr>
        <w:t>ai</w:t>
      </w:r>
      <w:r w:rsidRPr="00C23182">
        <w:rPr>
          <w:rFonts w:eastAsia="Arial Unicode MS"/>
          <w:sz w:val="24"/>
          <w:szCs w:val="24"/>
        </w:rPr>
        <w:t xml:space="preserve">t </w:t>
      </w:r>
      <w:r w:rsidRPr="00C23182">
        <w:rPr>
          <w:rFonts w:eastAsia="Arial Unicode MS"/>
          <w:spacing w:val="3"/>
          <w:sz w:val="24"/>
          <w:szCs w:val="24"/>
        </w:rPr>
        <w:t>G01</w:t>
      </w:r>
      <w:r w:rsidRPr="00C23182">
        <w:rPr>
          <w:rFonts w:eastAsia="Arial Unicode MS"/>
          <w:sz w:val="24"/>
          <w:szCs w:val="24"/>
        </w:rPr>
        <w:t xml:space="preserve">3 </w:t>
      </w:r>
      <w:r w:rsidRPr="00C23182">
        <w:rPr>
          <w:rFonts w:eastAsia="Arial Unicode MS"/>
          <w:spacing w:val="3"/>
          <w:sz w:val="24"/>
          <w:szCs w:val="24"/>
        </w:rPr>
        <w:t>form</w:t>
      </w:r>
      <w:r w:rsidRPr="00C23182">
        <w:rPr>
          <w:rFonts w:eastAsia="Arial Unicode MS"/>
          <w:sz w:val="24"/>
          <w:szCs w:val="24"/>
        </w:rPr>
        <w:t>u</w:t>
      </w:r>
      <w:r w:rsidR="00EC5081" w:rsidRPr="00C23182">
        <w:rPr>
          <w:rFonts w:eastAsia="Arial Unicode MS"/>
          <w:sz w:val="24"/>
          <w:szCs w:val="24"/>
        </w:rPr>
        <w:t xml:space="preserve">, </w:t>
      </w:r>
      <w:r w:rsidR="00EC5081" w:rsidRPr="00C23182">
        <w:rPr>
          <w:rFonts w:eastAsia="Arial Unicode MS"/>
          <w:spacing w:val="3"/>
          <w:sz w:val="24"/>
          <w:szCs w:val="24"/>
        </w:rPr>
        <w:t>Mal</w:t>
      </w:r>
      <w:r w:rsidR="00EC5081" w:rsidRPr="00C23182">
        <w:rPr>
          <w:rFonts w:eastAsia="Arial Unicode MS"/>
          <w:sz w:val="24"/>
          <w:szCs w:val="24"/>
        </w:rPr>
        <w:t xml:space="preserve">i </w:t>
      </w:r>
      <w:r w:rsidR="00EC5081" w:rsidRPr="00C23182">
        <w:rPr>
          <w:rFonts w:eastAsia="Arial Unicode MS"/>
          <w:spacing w:val="3"/>
          <w:sz w:val="24"/>
          <w:szCs w:val="24"/>
        </w:rPr>
        <w:t>Rapor</w:t>
      </w:r>
      <w:r w:rsidRPr="00C23182">
        <w:rPr>
          <w:rFonts w:eastAsia="Arial Unicode MS"/>
          <w:sz w:val="24"/>
          <w:szCs w:val="24"/>
        </w:rPr>
        <w:t xml:space="preserve"> </w:t>
      </w:r>
      <w:r w:rsidRPr="00C23182">
        <w:rPr>
          <w:rFonts w:eastAsia="Arial Unicode MS"/>
          <w:spacing w:val="3"/>
          <w:sz w:val="24"/>
          <w:szCs w:val="24"/>
        </w:rPr>
        <w:t>v</w:t>
      </w:r>
      <w:r w:rsidRPr="00C23182">
        <w:rPr>
          <w:rFonts w:eastAsia="Arial Unicode MS"/>
          <w:sz w:val="24"/>
          <w:szCs w:val="24"/>
        </w:rPr>
        <w:t xml:space="preserve">e </w:t>
      </w:r>
      <w:r w:rsidRPr="00C23182">
        <w:rPr>
          <w:rFonts w:eastAsia="Arial Unicode MS"/>
          <w:spacing w:val="3"/>
          <w:sz w:val="24"/>
          <w:szCs w:val="24"/>
        </w:rPr>
        <w:t>ekl</w:t>
      </w:r>
      <w:r w:rsidRPr="00C23182">
        <w:rPr>
          <w:rFonts w:eastAsia="Arial Unicode MS"/>
          <w:sz w:val="24"/>
          <w:szCs w:val="24"/>
        </w:rPr>
        <w:t xml:space="preserve">i </w:t>
      </w:r>
      <w:r w:rsidRPr="00C23182">
        <w:rPr>
          <w:rFonts w:eastAsia="Arial Unicode MS"/>
          <w:spacing w:val="3"/>
          <w:sz w:val="24"/>
          <w:szCs w:val="24"/>
        </w:rPr>
        <w:t>belgeler</w:t>
      </w:r>
      <w:r w:rsidRPr="00C23182">
        <w:rPr>
          <w:rFonts w:eastAsia="Arial Unicode MS"/>
          <w:sz w:val="24"/>
          <w:szCs w:val="24"/>
        </w:rPr>
        <w:t xml:space="preserve">i </w:t>
      </w:r>
      <w:r w:rsidRPr="00C23182">
        <w:rPr>
          <w:rFonts w:eastAsia="Arial Unicode MS"/>
          <w:spacing w:val="3"/>
          <w:sz w:val="24"/>
          <w:szCs w:val="24"/>
        </w:rPr>
        <w:t>il</w:t>
      </w:r>
      <w:r w:rsidRPr="00C23182">
        <w:rPr>
          <w:rFonts w:eastAsia="Arial Unicode MS"/>
          <w:sz w:val="24"/>
          <w:szCs w:val="24"/>
        </w:rPr>
        <w:t xml:space="preserve">e </w:t>
      </w:r>
      <w:r w:rsidRPr="00C23182">
        <w:rPr>
          <w:rFonts w:eastAsia="Arial Unicode MS"/>
          <w:spacing w:val="3"/>
          <w:sz w:val="24"/>
          <w:szCs w:val="24"/>
        </w:rPr>
        <w:t>beya</w:t>
      </w:r>
      <w:r w:rsidRPr="00C23182">
        <w:rPr>
          <w:rFonts w:eastAsia="Arial Unicode MS"/>
          <w:sz w:val="24"/>
          <w:szCs w:val="24"/>
        </w:rPr>
        <w:t xml:space="preserve">n </w:t>
      </w:r>
      <w:r w:rsidRPr="00C23182">
        <w:rPr>
          <w:rFonts w:eastAsia="Arial Unicode MS"/>
          <w:spacing w:val="3"/>
          <w:sz w:val="24"/>
          <w:szCs w:val="24"/>
        </w:rPr>
        <w:t>edilen topla</w:t>
      </w:r>
      <w:r w:rsidRPr="00C23182">
        <w:rPr>
          <w:rFonts w:eastAsia="Arial Unicode MS"/>
          <w:sz w:val="24"/>
          <w:szCs w:val="24"/>
        </w:rPr>
        <w:t xml:space="preserve">m </w:t>
      </w:r>
      <w:r w:rsidR="00F85ACF" w:rsidRPr="00C23182">
        <w:rPr>
          <w:rFonts w:eastAsia="Arial Unicode MS"/>
          <w:spacing w:val="3"/>
          <w:sz w:val="24"/>
          <w:szCs w:val="24"/>
        </w:rPr>
        <w:t>……</w:t>
      </w:r>
      <w:r w:rsidR="00D742D9" w:rsidRPr="00C23182">
        <w:rPr>
          <w:rFonts w:eastAsia="Arial Unicode MS"/>
          <w:spacing w:val="3"/>
          <w:sz w:val="24"/>
          <w:szCs w:val="24"/>
        </w:rPr>
        <w:t>…….</w:t>
      </w:r>
      <w:r w:rsidRPr="00C23182">
        <w:rPr>
          <w:rFonts w:eastAsia="Arial Unicode MS"/>
          <w:sz w:val="24"/>
          <w:szCs w:val="24"/>
        </w:rPr>
        <w:t xml:space="preserve"> </w:t>
      </w:r>
      <w:r w:rsidRPr="00C23182">
        <w:rPr>
          <w:rFonts w:eastAsia="Arial Unicode MS"/>
          <w:spacing w:val="3"/>
          <w:sz w:val="24"/>
          <w:szCs w:val="24"/>
        </w:rPr>
        <w:t>T</w:t>
      </w:r>
      <w:r w:rsidRPr="00C23182">
        <w:rPr>
          <w:rFonts w:eastAsia="Arial Unicode MS"/>
          <w:sz w:val="24"/>
          <w:szCs w:val="24"/>
        </w:rPr>
        <w:t xml:space="preserve">L </w:t>
      </w:r>
      <w:r w:rsidRPr="00C23182">
        <w:rPr>
          <w:rFonts w:eastAsia="Arial Unicode MS"/>
          <w:spacing w:val="3"/>
          <w:sz w:val="24"/>
          <w:szCs w:val="24"/>
        </w:rPr>
        <w:t>tutarındak</w:t>
      </w:r>
      <w:r w:rsidRPr="00C23182">
        <w:rPr>
          <w:rFonts w:eastAsia="Arial Unicode MS"/>
          <w:sz w:val="24"/>
          <w:szCs w:val="24"/>
        </w:rPr>
        <w:t xml:space="preserve">i </w:t>
      </w:r>
      <w:r w:rsidRPr="00C23182">
        <w:rPr>
          <w:rFonts w:eastAsia="Arial Unicode MS"/>
          <w:spacing w:val="3"/>
          <w:sz w:val="24"/>
          <w:szCs w:val="24"/>
        </w:rPr>
        <w:t>gider</w:t>
      </w:r>
      <w:r w:rsidRPr="00C23182">
        <w:rPr>
          <w:rFonts w:eastAsia="Arial Unicode MS"/>
          <w:sz w:val="24"/>
          <w:szCs w:val="24"/>
        </w:rPr>
        <w:t xml:space="preserve">, </w:t>
      </w:r>
      <w:r w:rsidR="00712C17" w:rsidRPr="00C23182">
        <w:rPr>
          <w:rFonts w:eastAsia="Arial Unicode MS"/>
          <w:sz w:val="24"/>
          <w:szCs w:val="24"/>
        </w:rPr>
        <w:t xml:space="preserve">Uygulama Esasları ve </w:t>
      </w:r>
      <w:r w:rsidR="00712C17" w:rsidRPr="00C23182">
        <w:rPr>
          <w:rFonts w:eastAsia="Arial Unicode MS"/>
          <w:spacing w:val="2"/>
          <w:sz w:val="24"/>
          <w:szCs w:val="24"/>
        </w:rPr>
        <w:t>Mal</w:t>
      </w:r>
      <w:r w:rsidR="00712C17" w:rsidRPr="00C23182">
        <w:rPr>
          <w:rFonts w:eastAsia="Arial Unicode MS"/>
          <w:sz w:val="24"/>
          <w:szCs w:val="24"/>
        </w:rPr>
        <w:t xml:space="preserve">i </w:t>
      </w:r>
      <w:r w:rsidR="00712C17" w:rsidRPr="00C23182">
        <w:rPr>
          <w:rFonts w:eastAsia="Arial Unicode MS"/>
          <w:spacing w:val="2"/>
          <w:sz w:val="24"/>
          <w:szCs w:val="24"/>
        </w:rPr>
        <w:t>Rapo</w:t>
      </w:r>
      <w:r w:rsidR="00712C17" w:rsidRPr="00C23182">
        <w:rPr>
          <w:rFonts w:eastAsia="Arial Unicode MS"/>
          <w:sz w:val="24"/>
          <w:szCs w:val="24"/>
        </w:rPr>
        <w:t xml:space="preserve">r </w:t>
      </w:r>
      <w:r w:rsidR="00712C17" w:rsidRPr="00C23182">
        <w:rPr>
          <w:rFonts w:eastAsia="Arial Unicode MS"/>
          <w:spacing w:val="2"/>
          <w:sz w:val="24"/>
          <w:szCs w:val="24"/>
        </w:rPr>
        <w:t>Hazırlam</w:t>
      </w:r>
      <w:r w:rsidR="00712C17" w:rsidRPr="00C23182">
        <w:rPr>
          <w:rFonts w:eastAsia="Arial Unicode MS"/>
          <w:sz w:val="24"/>
          <w:szCs w:val="24"/>
        </w:rPr>
        <w:t xml:space="preserve">a </w:t>
      </w:r>
      <w:r w:rsidR="00712C17" w:rsidRPr="00C23182">
        <w:rPr>
          <w:rFonts w:eastAsia="Arial Unicode MS"/>
          <w:spacing w:val="2"/>
          <w:sz w:val="24"/>
          <w:szCs w:val="24"/>
        </w:rPr>
        <w:t>Kılavuzund</w:t>
      </w:r>
      <w:r w:rsidR="00712C17" w:rsidRPr="00C23182">
        <w:rPr>
          <w:rFonts w:eastAsia="Arial Unicode MS"/>
          <w:sz w:val="24"/>
          <w:szCs w:val="24"/>
        </w:rPr>
        <w:t xml:space="preserve">a </w:t>
      </w:r>
      <w:r w:rsidR="00712C17" w:rsidRPr="00C23182">
        <w:rPr>
          <w:rFonts w:eastAsia="Arial Unicode MS"/>
          <w:spacing w:val="2"/>
          <w:sz w:val="24"/>
          <w:szCs w:val="24"/>
        </w:rPr>
        <w:t>belirtilen usul ve esaslara göre</w:t>
      </w:r>
      <w:r w:rsidRPr="00C23182">
        <w:rPr>
          <w:rFonts w:eastAsia="Arial Unicode MS"/>
          <w:spacing w:val="22"/>
          <w:sz w:val="24"/>
          <w:szCs w:val="24"/>
        </w:rPr>
        <w:t xml:space="preserve"> </w:t>
      </w:r>
      <w:r w:rsidRPr="00C23182">
        <w:rPr>
          <w:rFonts w:eastAsia="Arial Unicode MS"/>
          <w:spacing w:val="5"/>
          <w:sz w:val="24"/>
          <w:szCs w:val="24"/>
        </w:rPr>
        <w:t>incelenere</w:t>
      </w:r>
      <w:r w:rsidRPr="00C23182">
        <w:rPr>
          <w:rFonts w:eastAsia="Arial Unicode MS"/>
          <w:sz w:val="24"/>
          <w:szCs w:val="24"/>
        </w:rPr>
        <w:t>k</w:t>
      </w:r>
      <w:r w:rsidRPr="00C23182">
        <w:rPr>
          <w:rFonts w:eastAsia="Arial Unicode MS"/>
          <w:spacing w:val="22"/>
          <w:sz w:val="24"/>
          <w:szCs w:val="24"/>
        </w:rPr>
        <w:t xml:space="preserve"> </w:t>
      </w:r>
      <w:r w:rsidRPr="00C23182">
        <w:rPr>
          <w:rFonts w:eastAsia="Arial Unicode MS"/>
          <w:spacing w:val="5"/>
          <w:sz w:val="24"/>
          <w:szCs w:val="24"/>
        </w:rPr>
        <w:t>denetlenmiş;</w:t>
      </w:r>
    </w:p>
    <w:p w14:paraId="5E14A3E4" w14:textId="2507766E" w:rsidR="001900E1" w:rsidRPr="00C23182" w:rsidRDefault="001900E1" w:rsidP="009A47DE">
      <w:pPr>
        <w:spacing w:line="360" w:lineRule="auto"/>
        <w:ind w:left="640" w:right="103"/>
        <w:jc w:val="both"/>
        <w:rPr>
          <w:rFonts w:eastAsia="Arial Unicode MS"/>
          <w:spacing w:val="5"/>
          <w:sz w:val="24"/>
          <w:szCs w:val="24"/>
        </w:rPr>
      </w:pPr>
      <w:r w:rsidRPr="00C23182">
        <w:rPr>
          <w:rFonts w:eastAsia="Arial Unicode MS"/>
          <w:spacing w:val="5"/>
          <w:sz w:val="24"/>
          <w:szCs w:val="24"/>
        </w:rPr>
        <w:t xml:space="preserve">…………… TL tutarında gider uygun bulunarak </w:t>
      </w:r>
      <w:r w:rsidR="001672F9" w:rsidRPr="00C23182">
        <w:rPr>
          <w:rFonts w:eastAsia="Arial Unicode MS"/>
          <w:spacing w:val="5"/>
          <w:sz w:val="24"/>
          <w:szCs w:val="24"/>
        </w:rPr>
        <w:t>onaylanmıştır</w:t>
      </w:r>
      <w:r w:rsidRPr="00C23182">
        <w:rPr>
          <w:rFonts w:eastAsia="Arial Unicode MS"/>
          <w:spacing w:val="5"/>
          <w:sz w:val="24"/>
          <w:szCs w:val="24"/>
        </w:rPr>
        <w:t>.</w:t>
      </w:r>
    </w:p>
    <w:p w14:paraId="2D50E243" w14:textId="77777777" w:rsidR="00D742D9" w:rsidRPr="00C23182" w:rsidRDefault="00D742D9" w:rsidP="00D742D9">
      <w:pPr>
        <w:spacing w:before="69" w:line="360" w:lineRule="auto"/>
        <w:ind w:left="640" w:right="3223"/>
        <w:jc w:val="both"/>
        <w:rPr>
          <w:rFonts w:eastAsia="Arial Unicode MS"/>
          <w:sz w:val="24"/>
          <w:szCs w:val="24"/>
        </w:rPr>
      </w:pPr>
      <w:r w:rsidRPr="00C23182">
        <w:rPr>
          <w:rFonts w:eastAsia="Arial Unicode MS"/>
          <w:sz w:val="24"/>
          <w:szCs w:val="24"/>
        </w:rPr>
        <w:t>…………… TL tutarında gider uygun bulunmamıştır.</w:t>
      </w:r>
    </w:p>
    <w:p w14:paraId="26852CCE" w14:textId="77777777" w:rsidR="001900E1" w:rsidRPr="00C23182" w:rsidRDefault="001900E1" w:rsidP="009A47DE">
      <w:pPr>
        <w:spacing w:line="360" w:lineRule="auto"/>
        <w:ind w:left="640" w:right="103"/>
        <w:jc w:val="both"/>
        <w:rPr>
          <w:rFonts w:eastAsia="Arial Unicode MS"/>
          <w:sz w:val="24"/>
          <w:szCs w:val="24"/>
        </w:rPr>
      </w:pPr>
    </w:p>
    <w:p w14:paraId="616089FD" w14:textId="65E135EA" w:rsidR="004C23BF" w:rsidRPr="00C23182" w:rsidRDefault="00FC4C57" w:rsidP="009A47DE">
      <w:pPr>
        <w:spacing w:before="69" w:line="360" w:lineRule="auto"/>
        <w:ind w:left="655" w:right="3012" w:hanging="15"/>
        <w:rPr>
          <w:rFonts w:eastAsia="Arial Unicode MS"/>
          <w:sz w:val="24"/>
          <w:szCs w:val="24"/>
        </w:rPr>
      </w:pPr>
      <w:r w:rsidRPr="00C23182">
        <w:rPr>
          <w:rFonts w:eastAsia="Arial Unicode MS"/>
          <w:sz w:val="24"/>
          <w:szCs w:val="24"/>
        </w:rPr>
        <w:t>Uygun bulunmayan gider tutarının gerekçeleri ve varsa diğer açıklamalar :</w:t>
      </w:r>
    </w:p>
    <w:p w14:paraId="4F9A9E67" w14:textId="77777777" w:rsidR="004C23BF" w:rsidRPr="00C23182" w:rsidRDefault="004C23BF" w:rsidP="009A47DE">
      <w:pPr>
        <w:spacing w:line="360" w:lineRule="auto"/>
        <w:rPr>
          <w:sz w:val="24"/>
          <w:szCs w:val="24"/>
        </w:rPr>
      </w:pPr>
    </w:p>
    <w:p w14:paraId="563E7B28" w14:textId="02349337" w:rsidR="00D742D9" w:rsidRPr="00C23182" w:rsidRDefault="00D04211" w:rsidP="00D742D9">
      <w:pPr>
        <w:ind w:left="600" w:right="306"/>
        <w:jc w:val="both"/>
        <w:rPr>
          <w:rFonts w:eastAsia="Arial Unicode MS"/>
          <w:b/>
          <w:sz w:val="24"/>
          <w:szCs w:val="24"/>
        </w:rPr>
      </w:pPr>
      <w:r>
        <w:rPr>
          <w:rFonts w:eastAsia="Arial Unicode MS"/>
          <w:b/>
          <w:sz w:val="24"/>
          <w:szCs w:val="24"/>
        </w:rPr>
        <w:t>4</w:t>
      </w:r>
      <w:r w:rsidR="00D742D9" w:rsidRPr="00C23182">
        <w:rPr>
          <w:rFonts w:eastAsia="Arial Unicode MS"/>
          <w:b/>
          <w:sz w:val="24"/>
          <w:szCs w:val="24"/>
        </w:rPr>
        <w:t xml:space="preserve">- </w:t>
      </w:r>
      <w:r w:rsidR="00D742D9" w:rsidRPr="00C23182">
        <w:rPr>
          <w:rFonts w:eastAsia="Arial Unicode MS"/>
          <w:b/>
          <w:position w:val="-1"/>
          <w:sz w:val="24"/>
          <w:szCs w:val="24"/>
        </w:rPr>
        <w:t>Ar-Ge ve Test Kuruluşlarına Yaptırılan İşler</w:t>
      </w:r>
      <w:r w:rsidR="00A003BE" w:rsidRPr="00C23182">
        <w:rPr>
          <w:rFonts w:eastAsia="Arial Unicode MS"/>
          <w:b/>
          <w:position w:val="-1"/>
          <w:sz w:val="24"/>
          <w:szCs w:val="24"/>
        </w:rPr>
        <w:t>e Ait</w:t>
      </w:r>
      <w:r w:rsidR="00D742D9" w:rsidRPr="00C23182">
        <w:rPr>
          <w:rFonts w:eastAsia="Arial Unicode MS"/>
          <w:b/>
          <w:position w:val="-1"/>
          <w:sz w:val="24"/>
          <w:szCs w:val="24"/>
        </w:rPr>
        <w:t xml:space="preserve"> Gider Formu (G014-A, G014-B) ve Ekli Belgelerin Denetimi ve </w:t>
      </w:r>
      <w:r w:rsidR="001672F9" w:rsidRPr="00C23182">
        <w:rPr>
          <w:rFonts w:eastAsia="Arial Unicode MS"/>
          <w:b/>
          <w:position w:val="-1"/>
          <w:sz w:val="24"/>
          <w:szCs w:val="24"/>
        </w:rPr>
        <w:t>Onayı</w:t>
      </w:r>
    </w:p>
    <w:p w14:paraId="3607A0C6" w14:textId="77777777" w:rsidR="00D742D9" w:rsidRPr="00C23182" w:rsidRDefault="00D742D9" w:rsidP="00D742D9">
      <w:pPr>
        <w:spacing w:before="6" w:line="100" w:lineRule="exact"/>
        <w:rPr>
          <w:sz w:val="24"/>
          <w:szCs w:val="24"/>
        </w:rPr>
      </w:pPr>
    </w:p>
    <w:p w14:paraId="4E3C4748" w14:textId="5D72A2D6" w:rsidR="00A003BE" w:rsidRPr="00C23182" w:rsidRDefault="00A003BE" w:rsidP="00A003BE">
      <w:pPr>
        <w:widowControl w:val="0"/>
        <w:autoSpaceDE w:val="0"/>
        <w:autoSpaceDN w:val="0"/>
        <w:adjustRightInd w:val="0"/>
        <w:spacing w:line="480" w:lineRule="auto"/>
        <w:ind w:left="567" w:right="306"/>
        <w:jc w:val="both"/>
        <w:rPr>
          <w:rFonts w:eastAsia="Arial Unicode MS"/>
          <w:sz w:val="24"/>
          <w:szCs w:val="24"/>
        </w:rPr>
      </w:pPr>
      <w:r w:rsidRPr="00C23182">
        <w:rPr>
          <w:rFonts w:eastAsia="Arial Unicode MS"/>
          <w:sz w:val="24"/>
          <w:szCs w:val="24"/>
        </w:rPr>
        <w:t xml:space="preserve">Bu dönemde </w:t>
      </w:r>
      <w:r w:rsidRPr="00C23182">
        <w:rPr>
          <w:rFonts w:eastAsia="Arial Unicode MS"/>
          <w:position w:val="-1"/>
          <w:sz w:val="24"/>
          <w:szCs w:val="24"/>
        </w:rPr>
        <w:t>Ar-Ge ve Test Kuruluşlarına Yaptırılan İşlere</w:t>
      </w:r>
      <w:r w:rsidRPr="00C23182">
        <w:rPr>
          <w:rFonts w:eastAsia="Arial Unicode MS"/>
          <w:sz w:val="24"/>
          <w:szCs w:val="24"/>
        </w:rPr>
        <w:t xml:space="preserve"> ait Giderler </w:t>
      </w:r>
      <w:r w:rsidR="00D07AEE" w:rsidRPr="00C23182">
        <w:rPr>
          <w:rFonts w:eastAsia="Arial Unicode MS"/>
          <w:b/>
          <w:sz w:val="24"/>
          <w:szCs w:val="24"/>
        </w:rPr>
        <w:t xml:space="preserve">BEYAN EDİLMEMİŞTİR. </w:t>
      </w:r>
    </w:p>
    <w:p w14:paraId="7FA5E0BE" w14:textId="77777777" w:rsidR="00A003BE" w:rsidRPr="00C23182" w:rsidRDefault="00A003BE" w:rsidP="00EF2919">
      <w:pPr>
        <w:spacing w:before="97" w:line="360" w:lineRule="auto"/>
        <w:ind w:left="601" w:right="-57" w:firstLine="40"/>
        <w:rPr>
          <w:rFonts w:eastAsia="Arial Unicode MS"/>
          <w:position w:val="-1"/>
          <w:sz w:val="24"/>
          <w:szCs w:val="24"/>
        </w:rPr>
      </w:pPr>
    </w:p>
    <w:p w14:paraId="6B5A5B3D" w14:textId="6E14D506" w:rsidR="00EF2919" w:rsidRPr="00C23182" w:rsidRDefault="00EF2919" w:rsidP="00EF2919">
      <w:pPr>
        <w:spacing w:before="97" w:line="360" w:lineRule="auto"/>
        <w:ind w:left="601" w:right="-57" w:firstLine="40"/>
        <w:rPr>
          <w:rFonts w:eastAsia="Arial Unicode MS"/>
          <w:sz w:val="24"/>
          <w:szCs w:val="24"/>
        </w:rPr>
      </w:pPr>
      <w:r w:rsidRPr="00C23182">
        <w:rPr>
          <w:rFonts w:eastAsia="Arial Unicode MS"/>
          <w:position w:val="-1"/>
          <w:sz w:val="24"/>
          <w:szCs w:val="24"/>
        </w:rPr>
        <w:t xml:space="preserve">Değerlendirmesi yapılan projenin ilgili döneme ait G014 </w:t>
      </w:r>
      <w:r w:rsidR="00EC5081" w:rsidRPr="00C23182">
        <w:rPr>
          <w:rFonts w:eastAsia="Arial Unicode MS"/>
          <w:position w:val="-1"/>
          <w:sz w:val="24"/>
          <w:szCs w:val="24"/>
        </w:rPr>
        <w:t xml:space="preserve">formu, </w:t>
      </w:r>
      <w:r w:rsidR="00EC5081" w:rsidRPr="00C23182">
        <w:rPr>
          <w:rFonts w:eastAsia="Arial Unicode MS"/>
          <w:spacing w:val="3"/>
          <w:sz w:val="24"/>
          <w:szCs w:val="24"/>
        </w:rPr>
        <w:t>Mal</w:t>
      </w:r>
      <w:r w:rsidR="00EC5081" w:rsidRPr="00C23182">
        <w:rPr>
          <w:rFonts w:eastAsia="Arial Unicode MS"/>
          <w:sz w:val="24"/>
          <w:szCs w:val="24"/>
        </w:rPr>
        <w:t xml:space="preserve">i </w:t>
      </w:r>
      <w:r w:rsidR="00EC5081" w:rsidRPr="00C23182">
        <w:rPr>
          <w:rFonts w:eastAsia="Arial Unicode MS"/>
          <w:spacing w:val="3"/>
          <w:sz w:val="24"/>
          <w:szCs w:val="24"/>
        </w:rPr>
        <w:t>Rapor</w:t>
      </w:r>
      <w:r w:rsidR="00EC5081" w:rsidRPr="00C23182">
        <w:rPr>
          <w:rFonts w:eastAsia="Arial Unicode MS"/>
          <w:sz w:val="24"/>
          <w:szCs w:val="24"/>
        </w:rPr>
        <w:t xml:space="preserve"> </w:t>
      </w:r>
      <w:r w:rsidRPr="00C23182">
        <w:rPr>
          <w:rFonts w:eastAsia="Arial Unicode MS"/>
          <w:position w:val="-1"/>
          <w:sz w:val="24"/>
          <w:szCs w:val="24"/>
        </w:rPr>
        <w:t xml:space="preserve">ve ekli belgeleri ile beyan edilen </w:t>
      </w:r>
    </w:p>
    <w:p w14:paraId="046B158C" w14:textId="77777777" w:rsidR="00EF2919" w:rsidRPr="00C23182" w:rsidRDefault="00EF2919" w:rsidP="00EF2919">
      <w:pPr>
        <w:spacing w:before="75" w:line="360" w:lineRule="auto"/>
        <w:ind w:left="640"/>
        <w:rPr>
          <w:rFonts w:eastAsia="Arial Unicode MS"/>
          <w:sz w:val="24"/>
          <w:szCs w:val="24"/>
        </w:rPr>
      </w:pPr>
      <w:r w:rsidRPr="00C23182">
        <w:rPr>
          <w:rFonts w:eastAsia="Arial Unicode MS"/>
          <w:sz w:val="24"/>
          <w:szCs w:val="24"/>
        </w:rPr>
        <w:t>…………. TL tutarında yurtiçi,</w:t>
      </w:r>
    </w:p>
    <w:p w14:paraId="1B263C02" w14:textId="77777777" w:rsidR="00EF2919" w:rsidRPr="00C23182" w:rsidRDefault="00EF2919" w:rsidP="00EF2919">
      <w:pPr>
        <w:spacing w:before="75" w:line="360" w:lineRule="auto"/>
        <w:ind w:left="640"/>
        <w:rPr>
          <w:rFonts w:eastAsia="Arial Unicode MS"/>
          <w:sz w:val="24"/>
          <w:szCs w:val="24"/>
        </w:rPr>
      </w:pPr>
      <w:r w:rsidRPr="00C23182">
        <w:rPr>
          <w:rFonts w:eastAsia="Arial Unicode MS"/>
          <w:sz w:val="24"/>
          <w:szCs w:val="24"/>
        </w:rPr>
        <w:t>…………. TL tutarında yurtdışı,</w:t>
      </w:r>
    </w:p>
    <w:p w14:paraId="24D8C948" w14:textId="355F0099" w:rsidR="00EF2919" w:rsidRPr="00C23182" w:rsidRDefault="00EF2919" w:rsidP="00EF2919">
      <w:pPr>
        <w:spacing w:line="360" w:lineRule="auto"/>
        <w:ind w:left="640" w:right="107"/>
        <w:jc w:val="both"/>
        <w:rPr>
          <w:rFonts w:eastAsia="Arial Unicode MS"/>
          <w:sz w:val="24"/>
          <w:szCs w:val="24"/>
        </w:rPr>
      </w:pPr>
      <w:r w:rsidRPr="00C23182">
        <w:rPr>
          <w:rFonts w:eastAsia="Arial Unicode MS"/>
          <w:sz w:val="24"/>
          <w:szCs w:val="24"/>
        </w:rPr>
        <w:t xml:space="preserve">toplam ………… TL tutarındaki </w:t>
      </w:r>
      <w:r w:rsidR="000E4E73" w:rsidRPr="00C23182">
        <w:rPr>
          <w:rFonts w:eastAsia="Arial Unicode MS"/>
          <w:sz w:val="24"/>
          <w:szCs w:val="24"/>
        </w:rPr>
        <w:t>gider</w:t>
      </w:r>
      <w:r w:rsidRPr="00C23182">
        <w:rPr>
          <w:rFonts w:eastAsia="Arial Unicode MS"/>
          <w:sz w:val="24"/>
          <w:szCs w:val="24"/>
        </w:rPr>
        <w:t xml:space="preserve">,  Uygulama Esasları ve </w:t>
      </w:r>
      <w:r w:rsidRPr="00C23182">
        <w:rPr>
          <w:rFonts w:eastAsia="Arial Unicode MS"/>
          <w:spacing w:val="2"/>
          <w:sz w:val="24"/>
          <w:szCs w:val="24"/>
        </w:rPr>
        <w:t>Mal</w:t>
      </w:r>
      <w:r w:rsidRPr="00C23182">
        <w:rPr>
          <w:rFonts w:eastAsia="Arial Unicode MS"/>
          <w:sz w:val="24"/>
          <w:szCs w:val="24"/>
        </w:rPr>
        <w:t xml:space="preserve">i </w:t>
      </w:r>
      <w:r w:rsidRPr="00C23182">
        <w:rPr>
          <w:rFonts w:eastAsia="Arial Unicode MS"/>
          <w:spacing w:val="2"/>
          <w:sz w:val="24"/>
          <w:szCs w:val="24"/>
        </w:rPr>
        <w:t>Rapo</w:t>
      </w:r>
      <w:r w:rsidRPr="00C23182">
        <w:rPr>
          <w:rFonts w:eastAsia="Arial Unicode MS"/>
          <w:sz w:val="24"/>
          <w:szCs w:val="24"/>
        </w:rPr>
        <w:t xml:space="preserve">r </w:t>
      </w:r>
      <w:r w:rsidRPr="00C23182">
        <w:rPr>
          <w:rFonts w:eastAsia="Arial Unicode MS"/>
          <w:spacing w:val="2"/>
          <w:sz w:val="24"/>
          <w:szCs w:val="24"/>
        </w:rPr>
        <w:t>Hazırlam</w:t>
      </w:r>
      <w:r w:rsidRPr="00C23182">
        <w:rPr>
          <w:rFonts w:eastAsia="Arial Unicode MS"/>
          <w:sz w:val="24"/>
          <w:szCs w:val="24"/>
        </w:rPr>
        <w:t xml:space="preserve">a </w:t>
      </w:r>
      <w:r w:rsidRPr="00C23182">
        <w:rPr>
          <w:rFonts w:eastAsia="Arial Unicode MS"/>
          <w:spacing w:val="2"/>
          <w:sz w:val="24"/>
          <w:szCs w:val="24"/>
        </w:rPr>
        <w:t>Kılavuzund</w:t>
      </w:r>
      <w:r w:rsidRPr="00C23182">
        <w:rPr>
          <w:rFonts w:eastAsia="Arial Unicode MS"/>
          <w:sz w:val="24"/>
          <w:szCs w:val="24"/>
        </w:rPr>
        <w:t xml:space="preserve">a </w:t>
      </w:r>
      <w:r w:rsidRPr="00C23182">
        <w:rPr>
          <w:rFonts w:eastAsia="Arial Unicode MS"/>
          <w:spacing w:val="2"/>
          <w:sz w:val="24"/>
          <w:szCs w:val="24"/>
        </w:rPr>
        <w:t>belirtilen usul ve esaslara göre</w:t>
      </w:r>
      <w:r w:rsidRPr="00C23182">
        <w:rPr>
          <w:rFonts w:eastAsia="Arial Unicode MS"/>
          <w:sz w:val="24"/>
          <w:szCs w:val="24"/>
        </w:rPr>
        <w:t xml:space="preserve"> incelenerek denetlenmiş;</w:t>
      </w:r>
    </w:p>
    <w:p w14:paraId="2BAE9D9C" w14:textId="4EC2087D" w:rsidR="00EF2919" w:rsidRPr="00C23182" w:rsidRDefault="00EF2919" w:rsidP="00EF2919">
      <w:pPr>
        <w:spacing w:before="69" w:line="360" w:lineRule="auto"/>
        <w:ind w:left="640"/>
        <w:rPr>
          <w:rFonts w:eastAsia="Arial Unicode MS"/>
          <w:sz w:val="24"/>
          <w:szCs w:val="24"/>
        </w:rPr>
      </w:pPr>
      <w:r w:rsidRPr="00C23182">
        <w:rPr>
          <w:rFonts w:eastAsia="Arial Unicode MS"/>
          <w:sz w:val="24"/>
          <w:szCs w:val="24"/>
        </w:rPr>
        <w:t xml:space="preserve">…………. TL tutarında yurtiçi </w:t>
      </w:r>
      <w:r w:rsidR="000E4E73" w:rsidRPr="00C23182">
        <w:rPr>
          <w:rFonts w:eastAsia="Arial Unicode MS"/>
          <w:sz w:val="24"/>
          <w:szCs w:val="24"/>
        </w:rPr>
        <w:t>gider</w:t>
      </w:r>
      <w:r w:rsidRPr="00C23182">
        <w:rPr>
          <w:rFonts w:eastAsia="Arial Unicode MS"/>
          <w:sz w:val="24"/>
          <w:szCs w:val="24"/>
        </w:rPr>
        <w:t xml:space="preserve"> uygun bulunarak </w:t>
      </w:r>
      <w:r w:rsidR="001672F9" w:rsidRPr="00C23182">
        <w:rPr>
          <w:rFonts w:eastAsia="Arial Unicode MS"/>
          <w:sz w:val="24"/>
          <w:szCs w:val="24"/>
        </w:rPr>
        <w:t>onaylanmıştır</w:t>
      </w:r>
      <w:r w:rsidRPr="00C23182">
        <w:rPr>
          <w:rFonts w:eastAsia="Arial Unicode MS"/>
          <w:sz w:val="24"/>
          <w:szCs w:val="24"/>
        </w:rPr>
        <w:t>.</w:t>
      </w:r>
    </w:p>
    <w:p w14:paraId="64E123F7" w14:textId="04CC72D7" w:rsidR="00EF2919" w:rsidRPr="00C23182" w:rsidRDefault="00EF2919" w:rsidP="00EF2919">
      <w:pPr>
        <w:spacing w:before="75" w:line="360" w:lineRule="auto"/>
        <w:ind w:left="640"/>
        <w:rPr>
          <w:rFonts w:eastAsia="Arial Unicode MS"/>
          <w:sz w:val="24"/>
          <w:szCs w:val="24"/>
        </w:rPr>
      </w:pPr>
      <w:r w:rsidRPr="00C23182">
        <w:rPr>
          <w:rFonts w:eastAsia="Arial Unicode MS"/>
          <w:sz w:val="24"/>
          <w:szCs w:val="24"/>
        </w:rPr>
        <w:t xml:space="preserve">………… TL tutarında yurtiçi </w:t>
      </w:r>
      <w:r w:rsidR="000E4E73" w:rsidRPr="00C23182">
        <w:rPr>
          <w:rFonts w:eastAsia="Arial Unicode MS"/>
          <w:sz w:val="24"/>
          <w:szCs w:val="24"/>
        </w:rPr>
        <w:t>gider</w:t>
      </w:r>
      <w:r w:rsidRPr="00C23182">
        <w:rPr>
          <w:rFonts w:eastAsia="Arial Unicode MS"/>
          <w:sz w:val="24"/>
          <w:szCs w:val="24"/>
        </w:rPr>
        <w:t xml:space="preserve"> uygun bulunmamıştır.</w:t>
      </w:r>
    </w:p>
    <w:p w14:paraId="6D3C7F63" w14:textId="77777777" w:rsidR="00EF2919" w:rsidRPr="00C23182" w:rsidRDefault="00EF2919" w:rsidP="00EF2919">
      <w:pPr>
        <w:spacing w:before="75" w:line="360" w:lineRule="auto"/>
        <w:ind w:left="640" w:right="23"/>
        <w:rPr>
          <w:rFonts w:eastAsia="Arial Unicode MS"/>
          <w:sz w:val="24"/>
          <w:szCs w:val="24"/>
        </w:rPr>
      </w:pPr>
      <w:r w:rsidRPr="00C23182">
        <w:rPr>
          <w:rFonts w:eastAsia="Arial Unicode MS"/>
          <w:sz w:val="24"/>
          <w:szCs w:val="24"/>
        </w:rPr>
        <w:t xml:space="preserve">Uygun bulunmayan yurtiçi gider tutarının gerekçesi ve varsa diğer açıklamalar : </w:t>
      </w:r>
    </w:p>
    <w:p w14:paraId="5FA2379E" w14:textId="77777777" w:rsidR="00EF2919" w:rsidRPr="00C23182" w:rsidRDefault="00EF2919" w:rsidP="00EF2919">
      <w:pPr>
        <w:spacing w:before="75" w:line="360" w:lineRule="auto"/>
        <w:ind w:left="640"/>
        <w:rPr>
          <w:rFonts w:eastAsia="Arial Unicode MS"/>
          <w:sz w:val="24"/>
          <w:szCs w:val="24"/>
        </w:rPr>
      </w:pPr>
    </w:p>
    <w:p w14:paraId="5BE03A87" w14:textId="655FA552" w:rsidR="00EF2919" w:rsidRPr="00C23182" w:rsidRDefault="00EF2919" w:rsidP="00EF2919">
      <w:pPr>
        <w:spacing w:before="69" w:line="360" w:lineRule="auto"/>
        <w:ind w:left="640"/>
        <w:rPr>
          <w:rFonts w:eastAsia="Arial Unicode MS"/>
          <w:sz w:val="24"/>
          <w:szCs w:val="24"/>
        </w:rPr>
      </w:pPr>
      <w:r w:rsidRPr="00C23182">
        <w:rPr>
          <w:rFonts w:eastAsia="Arial Unicode MS"/>
          <w:sz w:val="24"/>
          <w:szCs w:val="24"/>
        </w:rPr>
        <w:t xml:space="preserve">…………. TL tutarında yurtdışı </w:t>
      </w:r>
      <w:r w:rsidR="000E4E73" w:rsidRPr="00C23182">
        <w:rPr>
          <w:rFonts w:eastAsia="Arial Unicode MS"/>
          <w:sz w:val="24"/>
          <w:szCs w:val="24"/>
        </w:rPr>
        <w:t>gider</w:t>
      </w:r>
      <w:r w:rsidRPr="00C23182">
        <w:rPr>
          <w:rFonts w:eastAsia="Arial Unicode MS"/>
          <w:sz w:val="24"/>
          <w:szCs w:val="24"/>
        </w:rPr>
        <w:t xml:space="preserve"> uygun bulunarak </w:t>
      </w:r>
      <w:r w:rsidR="001672F9" w:rsidRPr="00C23182">
        <w:rPr>
          <w:rFonts w:eastAsia="Arial Unicode MS"/>
          <w:sz w:val="24"/>
          <w:szCs w:val="24"/>
        </w:rPr>
        <w:t>onaylanmıştır</w:t>
      </w:r>
      <w:r w:rsidRPr="00C23182">
        <w:rPr>
          <w:rFonts w:eastAsia="Arial Unicode MS"/>
          <w:sz w:val="24"/>
          <w:szCs w:val="24"/>
        </w:rPr>
        <w:t>.</w:t>
      </w:r>
    </w:p>
    <w:p w14:paraId="44322DDA" w14:textId="215621AB" w:rsidR="00EF2919" w:rsidRPr="00C23182" w:rsidRDefault="00EF2919" w:rsidP="00EF2919">
      <w:pPr>
        <w:spacing w:before="75" w:line="360" w:lineRule="auto"/>
        <w:ind w:left="640"/>
        <w:rPr>
          <w:rFonts w:eastAsia="Arial Unicode MS"/>
          <w:sz w:val="24"/>
          <w:szCs w:val="24"/>
        </w:rPr>
      </w:pPr>
      <w:r w:rsidRPr="00C23182">
        <w:rPr>
          <w:rFonts w:eastAsia="Arial Unicode MS"/>
          <w:sz w:val="24"/>
          <w:szCs w:val="24"/>
        </w:rPr>
        <w:t xml:space="preserve">………… TL tutarında yurtdışı </w:t>
      </w:r>
      <w:r w:rsidR="000E4E73" w:rsidRPr="00C23182">
        <w:rPr>
          <w:rFonts w:eastAsia="Arial Unicode MS"/>
          <w:sz w:val="24"/>
          <w:szCs w:val="24"/>
        </w:rPr>
        <w:t>gider</w:t>
      </w:r>
      <w:r w:rsidRPr="00C23182">
        <w:rPr>
          <w:rFonts w:eastAsia="Arial Unicode MS"/>
          <w:sz w:val="24"/>
          <w:szCs w:val="24"/>
        </w:rPr>
        <w:t xml:space="preserve"> uygun bulunmamıştır. </w:t>
      </w:r>
    </w:p>
    <w:p w14:paraId="455C818B" w14:textId="77777777" w:rsidR="00EF2919" w:rsidRPr="00C23182" w:rsidRDefault="00EF2919" w:rsidP="00EF2919">
      <w:pPr>
        <w:spacing w:before="75" w:line="360" w:lineRule="auto"/>
        <w:ind w:left="640" w:right="23"/>
        <w:rPr>
          <w:rFonts w:eastAsia="Arial Unicode MS"/>
          <w:sz w:val="24"/>
          <w:szCs w:val="24"/>
        </w:rPr>
      </w:pPr>
      <w:r w:rsidRPr="00C23182">
        <w:rPr>
          <w:rFonts w:eastAsia="Arial Unicode MS"/>
          <w:sz w:val="24"/>
          <w:szCs w:val="24"/>
        </w:rPr>
        <w:t>Uygun bulunmayan yurtdışı gider tutarının gerekçesi  ve varsa diğer açıklamalar :</w:t>
      </w:r>
    </w:p>
    <w:p w14:paraId="79BBBA0B" w14:textId="77777777" w:rsidR="004C23BF" w:rsidRPr="00C23182" w:rsidRDefault="004C23BF" w:rsidP="009A47DE">
      <w:pPr>
        <w:spacing w:before="8" w:line="360" w:lineRule="auto"/>
        <w:rPr>
          <w:sz w:val="24"/>
          <w:szCs w:val="24"/>
        </w:rPr>
      </w:pPr>
    </w:p>
    <w:p w14:paraId="28B7D78F" w14:textId="36004919" w:rsidR="001900E1" w:rsidRPr="00C23182" w:rsidRDefault="00D04211" w:rsidP="009A47DE">
      <w:pPr>
        <w:spacing w:before="97" w:line="360" w:lineRule="auto"/>
        <w:ind w:left="601" w:right="-57" w:firstLine="40"/>
        <w:rPr>
          <w:rFonts w:eastAsia="Arial Unicode MS"/>
          <w:sz w:val="24"/>
          <w:szCs w:val="24"/>
        </w:rPr>
      </w:pPr>
      <w:r>
        <w:rPr>
          <w:rFonts w:eastAsia="Arial Unicode MS"/>
          <w:b/>
          <w:sz w:val="24"/>
          <w:szCs w:val="24"/>
        </w:rPr>
        <w:lastRenderedPageBreak/>
        <w:t>5</w:t>
      </w:r>
      <w:r w:rsidR="00F60567" w:rsidRPr="00C23182">
        <w:rPr>
          <w:rFonts w:eastAsia="Arial Unicode MS"/>
          <w:b/>
          <w:sz w:val="24"/>
          <w:szCs w:val="24"/>
        </w:rPr>
        <w:t xml:space="preserve">- </w:t>
      </w:r>
      <w:r w:rsidR="00FC4C57" w:rsidRPr="00C23182">
        <w:rPr>
          <w:rFonts w:eastAsia="Arial Unicode MS"/>
          <w:b/>
          <w:sz w:val="24"/>
          <w:szCs w:val="24"/>
        </w:rPr>
        <w:t xml:space="preserve">Hizmet Alımları Gider Formu (G015-A, G015-B) ve Ekli Belgelerin Denetimi ve </w:t>
      </w:r>
      <w:r w:rsidR="001672F9" w:rsidRPr="00C23182">
        <w:rPr>
          <w:rFonts w:eastAsia="Arial Unicode MS"/>
          <w:b/>
          <w:sz w:val="24"/>
          <w:szCs w:val="24"/>
        </w:rPr>
        <w:t>Onayı</w:t>
      </w:r>
      <w:r w:rsidR="001900E1" w:rsidRPr="00C23182">
        <w:rPr>
          <w:rFonts w:eastAsia="Arial Unicode MS"/>
          <w:sz w:val="24"/>
          <w:szCs w:val="24"/>
        </w:rPr>
        <w:t xml:space="preserve"> </w:t>
      </w:r>
    </w:p>
    <w:p w14:paraId="545B45E7" w14:textId="32C1FE9B" w:rsidR="00A003BE" w:rsidRPr="00C23182" w:rsidRDefault="00A003BE" w:rsidP="00A003BE">
      <w:pPr>
        <w:widowControl w:val="0"/>
        <w:autoSpaceDE w:val="0"/>
        <w:autoSpaceDN w:val="0"/>
        <w:adjustRightInd w:val="0"/>
        <w:spacing w:line="480" w:lineRule="auto"/>
        <w:ind w:left="567" w:right="306"/>
        <w:jc w:val="both"/>
        <w:rPr>
          <w:rFonts w:eastAsia="Arial Unicode MS"/>
          <w:sz w:val="24"/>
          <w:szCs w:val="24"/>
        </w:rPr>
      </w:pPr>
      <w:r w:rsidRPr="00C23182">
        <w:rPr>
          <w:rFonts w:eastAsia="Arial Unicode MS"/>
          <w:sz w:val="24"/>
          <w:szCs w:val="24"/>
        </w:rPr>
        <w:t>Bu dönemde Hizmet Alımları Gider</w:t>
      </w:r>
      <w:r w:rsidR="00D07AEE" w:rsidRPr="00C23182">
        <w:rPr>
          <w:rFonts w:eastAsia="Arial Unicode MS"/>
          <w:sz w:val="24"/>
          <w:szCs w:val="24"/>
        </w:rPr>
        <w:t>leri</w:t>
      </w:r>
      <w:r w:rsidRPr="00C23182">
        <w:rPr>
          <w:rFonts w:eastAsia="Arial Unicode MS"/>
          <w:sz w:val="24"/>
          <w:szCs w:val="24"/>
        </w:rPr>
        <w:t xml:space="preserve"> </w:t>
      </w:r>
      <w:r w:rsidR="00D07AEE" w:rsidRPr="00C23182">
        <w:rPr>
          <w:rFonts w:eastAsia="Arial Unicode MS"/>
          <w:b/>
          <w:sz w:val="24"/>
          <w:szCs w:val="24"/>
        </w:rPr>
        <w:t>BEYAN EDİLMEMİŞTİR</w:t>
      </w:r>
      <w:r w:rsidRPr="00C23182">
        <w:rPr>
          <w:rFonts w:eastAsia="Arial Unicode MS"/>
          <w:sz w:val="24"/>
          <w:szCs w:val="24"/>
        </w:rPr>
        <w:t xml:space="preserve">. </w:t>
      </w:r>
    </w:p>
    <w:p w14:paraId="59F68B41" w14:textId="078AEE08" w:rsidR="00EF2919" w:rsidRPr="00C23182" w:rsidRDefault="00EF2919" w:rsidP="00EF2919">
      <w:pPr>
        <w:spacing w:before="97" w:line="360" w:lineRule="auto"/>
        <w:ind w:left="601" w:right="-57" w:firstLine="40"/>
        <w:rPr>
          <w:rFonts w:eastAsia="Arial Unicode MS"/>
          <w:sz w:val="24"/>
          <w:szCs w:val="24"/>
        </w:rPr>
      </w:pPr>
      <w:r w:rsidRPr="00C23182">
        <w:rPr>
          <w:rFonts w:eastAsia="Arial Unicode MS"/>
          <w:position w:val="-1"/>
          <w:sz w:val="24"/>
          <w:szCs w:val="24"/>
        </w:rPr>
        <w:t>Değerlendirmesi yapılan projenin ilgil</w:t>
      </w:r>
      <w:r w:rsidR="00EC5081" w:rsidRPr="00C23182">
        <w:rPr>
          <w:rFonts w:eastAsia="Arial Unicode MS"/>
          <w:position w:val="-1"/>
          <w:sz w:val="24"/>
          <w:szCs w:val="24"/>
        </w:rPr>
        <w:t xml:space="preserve">i döneme ait </w:t>
      </w:r>
      <w:r w:rsidRPr="00C23182">
        <w:rPr>
          <w:rFonts w:eastAsia="Arial Unicode MS"/>
          <w:position w:val="-1"/>
          <w:sz w:val="24"/>
          <w:szCs w:val="24"/>
        </w:rPr>
        <w:t xml:space="preserve">G015 </w:t>
      </w:r>
      <w:r w:rsidR="00EC5081" w:rsidRPr="00C23182">
        <w:rPr>
          <w:rFonts w:eastAsia="Arial Unicode MS"/>
          <w:position w:val="-1"/>
          <w:sz w:val="24"/>
          <w:szCs w:val="24"/>
        </w:rPr>
        <w:t xml:space="preserve">formu, </w:t>
      </w:r>
      <w:r w:rsidR="00EC5081" w:rsidRPr="00C23182">
        <w:rPr>
          <w:rFonts w:eastAsia="Arial Unicode MS"/>
          <w:spacing w:val="3"/>
          <w:sz w:val="24"/>
          <w:szCs w:val="24"/>
        </w:rPr>
        <w:t>Mal</w:t>
      </w:r>
      <w:r w:rsidR="00EC5081" w:rsidRPr="00C23182">
        <w:rPr>
          <w:rFonts w:eastAsia="Arial Unicode MS"/>
          <w:sz w:val="24"/>
          <w:szCs w:val="24"/>
        </w:rPr>
        <w:t xml:space="preserve">i </w:t>
      </w:r>
      <w:r w:rsidR="00EC5081" w:rsidRPr="00C23182">
        <w:rPr>
          <w:rFonts w:eastAsia="Arial Unicode MS"/>
          <w:spacing w:val="3"/>
          <w:sz w:val="24"/>
          <w:szCs w:val="24"/>
        </w:rPr>
        <w:t>Rapor</w:t>
      </w:r>
      <w:r w:rsidR="00EC5081" w:rsidRPr="00C23182">
        <w:rPr>
          <w:rFonts w:eastAsia="Arial Unicode MS"/>
          <w:sz w:val="24"/>
          <w:szCs w:val="24"/>
        </w:rPr>
        <w:t xml:space="preserve"> </w:t>
      </w:r>
      <w:r w:rsidRPr="00C23182">
        <w:rPr>
          <w:rFonts w:eastAsia="Arial Unicode MS"/>
          <w:position w:val="-1"/>
          <w:sz w:val="24"/>
          <w:szCs w:val="24"/>
        </w:rPr>
        <w:t xml:space="preserve">ve ekli belgeleri ile beyan edilen </w:t>
      </w:r>
    </w:p>
    <w:p w14:paraId="624914E1" w14:textId="77777777" w:rsidR="00EF2919" w:rsidRPr="00C23182" w:rsidRDefault="00EF2919" w:rsidP="00EF2919">
      <w:pPr>
        <w:spacing w:before="75" w:line="360" w:lineRule="auto"/>
        <w:ind w:left="640"/>
        <w:rPr>
          <w:rFonts w:eastAsia="Arial Unicode MS"/>
          <w:sz w:val="24"/>
          <w:szCs w:val="24"/>
        </w:rPr>
      </w:pPr>
      <w:r w:rsidRPr="00C23182">
        <w:rPr>
          <w:rFonts w:eastAsia="Arial Unicode MS"/>
          <w:sz w:val="24"/>
          <w:szCs w:val="24"/>
        </w:rPr>
        <w:t>…………. TL tutarında yurtiçi,</w:t>
      </w:r>
    </w:p>
    <w:p w14:paraId="28B2D488" w14:textId="77777777" w:rsidR="00EF2919" w:rsidRPr="00C23182" w:rsidRDefault="00EF2919" w:rsidP="00EF2919">
      <w:pPr>
        <w:spacing w:before="75" w:line="360" w:lineRule="auto"/>
        <w:ind w:left="640"/>
        <w:rPr>
          <w:rFonts w:eastAsia="Arial Unicode MS"/>
          <w:sz w:val="24"/>
          <w:szCs w:val="24"/>
        </w:rPr>
      </w:pPr>
      <w:r w:rsidRPr="00C23182">
        <w:rPr>
          <w:rFonts w:eastAsia="Arial Unicode MS"/>
          <w:sz w:val="24"/>
          <w:szCs w:val="24"/>
        </w:rPr>
        <w:t>…………. TL tutarında yurtdışı,</w:t>
      </w:r>
    </w:p>
    <w:p w14:paraId="6F90223F" w14:textId="0F4A4EF7" w:rsidR="00EF2919" w:rsidRPr="00C23182" w:rsidRDefault="00EF2919" w:rsidP="00EF2919">
      <w:pPr>
        <w:spacing w:line="360" w:lineRule="auto"/>
        <w:ind w:left="640" w:right="107"/>
        <w:jc w:val="both"/>
        <w:rPr>
          <w:rFonts w:eastAsia="Arial Unicode MS"/>
          <w:sz w:val="24"/>
          <w:szCs w:val="24"/>
        </w:rPr>
      </w:pPr>
      <w:r w:rsidRPr="00C23182">
        <w:rPr>
          <w:rFonts w:eastAsia="Arial Unicode MS"/>
          <w:sz w:val="24"/>
          <w:szCs w:val="24"/>
        </w:rPr>
        <w:t xml:space="preserve">toplam ………… TL tutarındaki </w:t>
      </w:r>
      <w:r w:rsidR="000E4E73" w:rsidRPr="00C23182">
        <w:rPr>
          <w:rFonts w:eastAsia="Arial Unicode MS"/>
          <w:sz w:val="24"/>
          <w:szCs w:val="24"/>
        </w:rPr>
        <w:t>gider</w:t>
      </w:r>
      <w:r w:rsidRPr="00C23182">
        <w:rPr>
          <w:rFonts w:eastAsia="Arial Unicode MS"/>
          <w:sz w:val="24"/>
          <w:szCs w:val="24"/>
        </w:rPr>
        <w:t xml:space="preserve">,  Uygulama Esasları ve </w:t>
      </w:r>
      <w:r w:rsidRPr="00C23182">
        <w:rPr>
          <w:rFonts w:eastAsia="Arial Unicode MS"/>
          <w:spacing w:val="2"/>
          <w:sz w:val="24"/>
          <w:szCs w:val="24"/>
        </w:rPr>
        <w:t>Mal</w:t>
      </w:r>
      <w:r w:rsidRPr="00C23182">
        <w:rPr>
          <w:rFonts w:eastAsia="Arial Unicode MS"/>
          <w:sz w:val="24"/>
          <w:szCs w:val="24"/>
        </w:rPr>
        <w:t xml:space="preserve">i </w:t>
      </w:r>
      <w:r w:rsidRPr="00C23182">
        <w:rPr>
          <w:rFonts w:eastAsia="Arial Unicode MS"/>
          <w:spacing w:val="2"/>
          <w:sz w:val="24"/>
          <w:szCs w:val="24"/>
        </w:rPr>
        <w:t>Rapo</w:t>
      </w:r>
      <w:r w:rsidRPr="00C23182">
        <w:rPr>
          <w:rFonts w:eastAsia="Arial Unicode MS"/>
          <w:sz w:val="24"/>
          <w:szCs w:val="24"/>
        </w:rPr>
        <w:t xml:space="preserve">r </w:t>
      </w:r>
      <w:r w:rsidRPr="00C23182">
        <w:rPr>
          <w:rFonts w:eastAsia="Arial Unicode MS"/>
          <w:spacing w:val="2"/>
          <w:sz w:val="24"/>
          <w:szCs w:val="24"/>
        </w:rPr>
        <w:t>Hazırlam</w:t>
      </w:r>
      <w:r w:rsidRPr="00C23182">
        <w:rPr>
          <w:rFonts w:eastAsia="Arial Unicode MS"/>
          <w:sz w:val="24"/>
          <w:szCs w:val="24"/>
        </w:rPr>
        <w:t xml:space="preserve">a </w:t>
      </w:r>
      <w:r w:rsidRPr="00C23182">
        <w:rPr>
          <w:rFonts w:eastAsia="Arial Unicode MS"/>
          <w:spacing w:val="2"/>
          <w:sz w:val="24"/>
          <w:szCs w:val="24"/>
        </w:rPr>
        <w:t>Kılavuzund</w:t>
      </w:r>
      <w:r w:rsidRPr="00C23182">
        <w:rPr>
          <w:rFonts w:eastAsia="Arial Unicode MS"/>
          <w:sz w:val="24"/>
          <w:szCs w:val="24"/>
        </w:rPr>
        <w:t xml:space="preserve">a </w:t>
      </w:r>
      <w:r w:rsidRPr="00C23182">
        <w:rPr>
          <w:rFonts w:eastAsia="Arial Unicode MS"/>
          <w:spacing w:val="2"/>
          <w:sz w:val="24"/>
          <w:szCs w:val="24"/>
        </w:rPr>
        <w:t>belirtilen usul ve esaslara göre</w:t>
      </w:r>
      <w:r w:rsidRPr="00C23182">
        <w:rPr>
          <w:rFonts w:eastAsia="Arial Unicode MS"/>
          <w:sz w:val="24"/>
          <w:szCs w:val="24"/>
        </w:rPr>
        <w:t xml:space="preserve"> incelenerek denetlenmiş;</w:t>
      </w:r>
    </w:p>
    <w:p w14:paraId="077EB79D" w14:textId="6D5AEEFE" w:rsidR="00EF2919" w:rsidRPr="00C23182" w:rsidRDefault="00EF2919" w:rsidP="00EF2919">
      <w:pPr>
        <w:spacing w:before="69" w:line="360" w:lineRule="auto"/>
        <w:ind w:left="640"/>
        <w:rPr>
          <w:rFonts w:eastAsia="Arial Unicode MS"/>
          <w:sz w:val="24"/>
          <w:szCs w:val="24"/>
        </w:rPr>
      </w:pPr>
      <w:r w:rsidRPr="00C23182">
        <w:rPr>
          <w:rFonts w:eastAsia="Arial Unicode MS"/>
          <w:sz w:val="24"/>
          <w:szCs w:val="24"/>
        </w:rPr>
        <w:t xml:space="preserve">…………. TL tutarında yurtiçi </w:t>
      </w:r>
      <w:r w:rsidR="000E4E73" w:rsidRPr="00C23182">
        <w:rPr>
          <w:rFonts w:eastAsia="Arial Unicode MS"/>
          <w:sz w:val="24"/>
          <w:szCs w:val="24"/>
        </w:rPr>
        <w:t>gider</w:t>
      </w:r>
      <w:r w:rsidRPr="00C23182">
        <w:rPr>
          <w:rFonts w:eastAsia="Arial Unicode MS"/>
          <w:sz w:val="24"/>
          <w:szCs w:val="24"/>
        </w:rPr>
        <w:t xml:space="preserve"> uygun bulunarak </w:t>
      </w:r>
      <w:r w:rsidR="001672F9" w:rsidRPr="00C23182">
        <w:rPr>
          <w:rFonts w:eastAsia="Arial Unicode MS"/>
          <w:sz w:val="24"/>
          <w:szCs w:val="24"/>
        </w:rPr>
        <w:t>onaylanmıştır</w:t>
      </w:r>
      <w:r w:rsidRPr="00C23182">
        <w:rPr>
          <w:rFonts w:eastAsia="Arial Unicode MS"/>
          <w:sz w:val="24"/>
          <w:szCs w:val="24"/>
        </w:rPr>
        <w:t>.</w:t>
      </w:r>
    </w:p>
    <w:p w14:paraId="2356A4BB" w14:textId="548F698D" w:rsidR="00EF2919" w:rsidRPr="00C23182" w:rsidRDefault="00EF2919" w:rsidP="00EF2919">
      <w:pPr>
        <w:spacing w:before="75" w:line="360" w:lineRule="auto"/>
        <w:ind w:left="640"/>
        <w:rPr>
          <w:rFonts w:eastAsia="Arial Unicode MS"/>
          <w:sz w:val="24"/>
          <w:szCs w:val="24"/>
        </w:rPr>
      </w:pPr>
      <w:r w:rsidRPr="00C23182">
        <w:rPr>
          <w:rFonts w:eastAsia="Arial Unicode MS"/>
          <w:sz w:val="24"/>
          <w:szCs w:val="24"/>
        </w:rPr>
        <w:t xml:space="preserve">………… TL tutarında yurtiçi </w:t>
      </w:r>
      <w:r w:rsidR="000E4E73" w:rsidRPr="00C23182">
        <w:rPr>
          <w:rFonts w:eastAsia="Arial Unicode MS"/>
          <w:sz w:val="24"/>
          <w:szCs w:val="24"/>
        </w:rPr>
        <w:t>gider</w:t>
      </w:r>
      <w:r w:rsidRPr="00C23182">
        <w:rPr>
          <w:rFonts w:eastAsia="Arial Unicode MS"/>
          <w:sz w:val="24"/>
          <w:szCs w:val="24"/>
        </w:rPr>
        <w:t xml:space="preserve"> uygun bulunmamıştır.</w:t>
      </w:r>
    </w:p>
    <w:p w14:paraId="4DFA513B" w14:textId="77777777" w:rsidR="00EF2919" w:rsidRPr="00C23182" w:rsidRDefault="00EF2919" w:rsidP="00EF2919">
      <w:pPr>
        <w:spacing w:before="75" w:line="360" w:lineRule="auto"/>
        <w:ind w:left="640" w:right="23"/>
        <w:rPr>
          <w:rFonts w:eastAsia="Arial Unicode MS"/>
          <w:sz w:val="24"/>
          <w:szCs w:val="24"/>
        </w:rPr>
      </w:pPr>
      <w:r w:rsidRPr="00C23182">
        <w:rPr>
          <w:rFonts w:eastAsia="Arial Unicode MS"/>
          <w:sz w:val="24"/>
          <w:szCs w:val="24"/>
        </w:rPr>
        <w:t xml:space="preserve">Uygun bulunmayan yurtiçi gider tutarının gerekçesi ve varsa diğer açıklamalar : </w:t>
      </w:r>
    </w:p>
    <w:p w14:paraId="170B2039" w14:textId="77777777" w:rsidR="00EF2919" w:rsidRPr="00C23182" w:rsidRDefault="00EF2919" w:rsidP="00EF2919">
      <w:pPr>
        <w:spacing w:before="75" w:line="360" w:lineRule="auto"/>
        <w:ind w:left="640"/>
        <w:rPr>
          <w:rFonts w:eastAsia="Arial Unicode MS"/>
          <w:sz w:val="24"/>
          <w:szCs w:val="24"/>
        </w:rPr>
      </w:pPr>
    </w:p>
    <w:p w14:paraId="20DFF1BE" w14:textId="21AA6ABD" w:rsidR="00EF2919" w:rsidRPr="00C23182" w:rsidRDefault="00EF2919" w:rsidP="00EF2919">
      <w:pPr>
        <w:spacing w:before="69" w:line="360" w:lineRule="auto"/>
        <w:ind w:left="640"/>
        <w:rPr>
          <w:rFonts w:eastAsia="Arial Unicode MS"/>
          <w:sz w:val="24"/>
          <w:szCs w:val="24"/>
        </w:rPr>
      </w:pPr>
      <w:r w:rsidRPr="00C23182">
        <w:rPr>
          <w:rFonts w:eastAsia="Arial Unicode MS"/>
          <w:sz w:val="24"/>
          <w:szCs w:val="24"/>
        </w:rPr>
        <w:t xml:space="preserve">…………. TL tutarında yurtdışı </w:t>
      </w:r>
      <w:r w:rsidR="000E4E73" w:rsidRPr="00C23182">
        <w:rPr>
          <w:rFonts w:eastAsia="Arial Unicode MS"/>
          <w:sz w:val="24"/>
          <w:szCs w:val="24"/>
        </w:rPr>
        <w:t>gider</w:t>
      </w:r>
      <w:r w:rsidRPr="00C23182">
        <w:rPr>
          <w:rFonts w:eastAsia="Arial Unicode MS"/>
          <w:sz w:val="24"/>
          <w:szCs w:val="24"/>
        </w:rPr>
        <w:t xml:space="preserve"> uygun bulunarak </w:t>
      </w:r>
      <w:r w:rsidR="001672F9" w:rsidRPr="00C23182">
        <w:rPr>
          <w:rFonts w:eastAsia="Arial Unicode MS"/>
          <w:sz w:val="24"/>
          <w:szCs w:val="24"/>
        </w:rPr>
        <w:t>onaylanmıştır</w:t>
      </w:r>
      <w:r w:rsidRPr="00C23182">
        <w:rPr>
          <w:rFonts w:eastAsia="Arial Unicode MS"/>
          <w:sz w:val="24"/>
          <w:szCs w:val="24"/>
        </w:rPr>
        <w:t>.</w:t>
      </w:r>
    </w:p>
    <w:p w14:paraId="4A49C0FE" w14:textId="21CDA79C" w:rsidR="00EF2919" w:rsidRPr="00C23182" w:rsidRDefault="00EF2919" w:rsidP="00EF2919">
      <w:pPr>
        <w:spacing w:before="75" w:line="360" w:lineRule="auto"/>
        <w:ind w:left="640"/>
        <w:rPr>
          <w:rFonts w:eastAsia="Arial Unicode MS"/>
          <w:sz w:val="24"/>
          <w:szCs w:val="24"/>
        </w:rPr>
      </w:pPr>
      <w:r w:rsidRPr="00C23182">
        <w:rPr>
          <w:rFonts w:eastAsia="Arial Unicode MS"/>
          <w:sz w:val="24"/>
          <w:szCs w:val="24"/>
        </w:rPr>
        <w:t xml:space="preserve">………… TL tutarında yurtdışı </w:t>
      </w:r>
      <w:r w:rsidR="000E4E73" w:rsidRPr="00C23182">
        <w:rPr>
          <w:rFonts w:eastAsia="Arial Unicode MS"/>
          <w:sz w:val="24"/>
          <w:szCs w:val="24"/>
        </w:rPr>
        <w:t>gider</w:t>
      </w:r>
      <w:r w:rsidRPr="00C23182">
        <w:rPr>
          <w:rFonts w:eastAsia="Arial Unicode MS"/>
          <w:sz w:val="24"/>
          <w:szCs w:val="24"/>
        </w:rPr>
        <w:t xml:space="preserve"> uygun bulunmamıştır. </w:t>
      </w:r>
    </w:p>
    <w:p w14:paraId="0A7DA83E" w14:textId="77777777" w:rsidR="00EF2919" w:rsidRPr="00C23182" w:rsidRDefault="00EF2919" w:rsidP="00EF2919">
      <w:pPr>
        <w:spacing w:before="75" w:line="360" w:lineRule="auto"/>
        <w:ind w:left="640" w:right="23"/>
        <w:rPr>
          <w:rFonts w:eastAsia="Arial Unicode MS"/>
          <w:sz w:val="24"/>
          <w:szCs w:val="24"/>
        </w:rPr>
      </w:pPr>
      <w:r w:rsidRPr="00C23182">
        <w:rPr>
          <w:rFonts w:eastAsia="Arial Unicode MS"/>
          <w:sz w:val="24"/>
          <w:szCs w:val="24"/>
        </w:rPr>
        <w:t>Uygun bulunmayan yurtdışı gider tutarının gerekçesi  ve varsa diğer açıklamalar :</w:t>
      </w:r>
    </w:p>
    <w:p w14:paraId="6B0ABE28" w14:textId="77777777" w:rsidR="00EC5081" w:rsidRPr="00C23182" w:rsidRDefault="00EC5081" w:rsidP="00EC5081">
      <w:pPr>
        <w:ind w:left="600"/>
        <w:rPr>
          <w:rFonts w:eastAsia="Arial Unicode MS"/>
          <w:b/>
          <w:sz w:val="24"/>
          <w:szCs w:val="24"/>
        </w:rPr>
      </w:pPr>
    </w:p>
    <w:p w14:paraId="252D38F7" w14:textId="44010CB1" w:rsidR="00EC5081" w:rsidRPr="00C23182" w:rsidRDefault="00D04211" w:rsidP="00EC5081">
      <w:pPr>
        <w:ind w:left="600"/>
        <w:rPr>
          <w:rFonts w:eastAsia="Arial Unicode MS"/>
          <w:b/>
          <w:sz w:val="24"/>
          <w:szCs w:val="24"/>
        </w:rPr>
      </w:pPr>
      <w:r>
        <w:rPr>
          <w:rFonts w:eastAsia="Arial Unicode MS"/>
          <w:b/>
          <w:sz w:val="24"/>
          <w:szCs w:val="24"/>
        </w:rPr>
        <w:t>6</w:t>
      </w:r>
      <w:r w:rsidR="00EC5081" w:rsidRPr="00C23182">
        <w:rPr>
          <w:rFonts w:eastAsia="Arial Unicode MS"/>
          <w:b/>
          <w:sz w:val="24"/>
          <w:szCs w:val="24"/>
        </w:rPr>
        <w:t xml:space="preserve">-Malzeme Giderleri Formu (G016) ve Ekli Belgelerin Denetimi ve </w:t>
      </w:r>
      <w:r w:rsidR="001672F9" w:rsidRPr="00C23182">
        <w:rPr>
          <w:rFonts w:eastAsia="Arial Unicode MS"/>
          <w:b/>
          <w:sz w:val="24"/>
          <w:szCs w:val="24"/>
        </w:rPr>
        <w:t>Onayı</w:t>
      </w:r>
    </w:p>
    <w:p w14:paraId="52EF2024" w14:textId="77777777" w:rsidR="00EC5081" w:rsidRPr="00C23182" w:rsidRDefault="00EC5081" w:rsidP="00EC5081">
      <w:pPr>
        <w:spacing w:before="8" w:line="160" w:lineRule="exact"/>
        <w:rPr>
          <w:b/>
          <w:sz w:val="24"/>
          <w:szCs w:val="24"/>
        </w:rPr>
      </w:pPr>
    </w:p>
    <w:p w14:paraId="676E245A" w14:textId="09AAFF6C" w:rsidR="00A003BE" w:rsidRPr="00C23182" w:rsidRDefault="00A003BE" w:rsidP="00A003BE">
      <w:pPr>
        <w:widowControl w:val="0"/>
        <w:autoSpaceDE w:val="0"/>
        <w:autoSpaceDN w:val="0"/>
        <w:adjustRightInd w:val="0"/>
        <w:spacing w:line="480" w:lineRule="auto"/>
        <w:ind w:left="567" w:right="306"/>
        <w:jc w:val="both"/>
        <w:rPr>
          <w:rFonts w:eastAsia="Arial Unicode MS"/>
          <w:sz w:val="24"/>
          <w:szCs w:val="24"/>
        </w:rPr>
      </w:pPr>
      <w:r w:rsidRPr="00C23182">
        <w:rPr>
          <w:rFonts w:eastAsia="Arial Unicode MS"/>
          <w:sz w:val="24"/>
          <w:szCs w:val="24"/>
        </w:rPr>
        <w:t xml:space="preserve">Bu dönemde Malzeme Giderleri </w:t>
      </w:r>
      <w:r w:rsidR="00D07AEE" w:rsidRPr="00C23182">
        <w:rPr>
          <w:rFonts w:eastAsia="Arial Unicode MS"/>
          <w:b/>
          <w:sz w:val="24"/>
          <w:szCs w:val="24"/>
        </w:rPr>
        <w:t>BEYAN EDİLMEMİŞTİR.</w:t>
      </w:r>
      <w:r w:rsidRPr="00C23182">
        <w:rPr>
          <w:rFonts w:eastAsia="Arial Unicode MS"/>
          <w:sz w:val="24"/>
          <w:szCs w:val="24"/>
        </w:rPr>
        <w:t xml:space="preserve"> </w:t>
      </w:r>
    </w:p>
    <w:p w14:paraId="521BD4EC" w14:textId="77777777" w:rsidR="00A003BE" w:rsidRPr="00C23182" w:rsidRDefault="00A003BE" w:rsidP="00EC5081">
      <w:pPr>
        <w:spacing w:line="300" w:lineRule="exact"/>
        <w:ind w:left="640" w:right="84"/>
        <w:jc w:val="both"/>
        <w:rPr>
          <w:rFonts w:eastAsia="Arial Unicode MS"/>
          <w:sz w:val="24"/>
          <w:szCs w:val="24"/>
        </w:rPr>
      </w:pPr>
    </w:p>
    <w:p w14:paraId="3AB0D8B3" w14:textId="4A59016F" w:rsidR="00EC5081" w:rsidRPr="00C23182" w:rsidRDefault="00EC5081" w:rsidP="00EC5081">
      <w:pPr>
        <w:spacing w:line="300" w:lineRule="exact"/>
        <w:ind w:left="640" w:right="84"/>
        <w:jc w:val="both"/>
        <w:rPr>
          <w:rFonts w:eastAsia="Arial Unicode MS"/>
          <w:sz w:val="24"/>
          <w:szCs w:val="24"/>
        </w:rPr>
      </w:pPr>
      <w:r w:rsidRPr="00C23182">
        <w:rPr>
          <w:rFonts w:eastAsia="Arial Unicode MS"/>
          <w:sz w:val="24"/>
          <w:szCs w:val="24"/>
        </w:rPr>
        <w:t xml:space="preserve">Değerlendirmesi yapılan projenin ilgili döneme ait G016, G016-A formları, Mali Rapor ve ekli belgeleri ile beyan </w:t>
      </w:r>
      <w:r w:rsidRPr="00C23182">
        <w:rPr>
          <w:rFonts w:eastAsia="Arial Unicode MS"/>
          <w:spacing w:val="4"/>
          <w:sz w:val="24"/>
          <w:szCs w:val="24"/>
        </w:rPr>
        <w:t>edile</w:t>
      </w:r>
      <w:r w:rsidRPr="00C23182">
        <w:rPr>
          <w:rFonts w:eastAsia="Arial Unicode MS"/>
          <w:sz w:val="24"/>
          <w:szCs w:val="24"/>
        </w:rPr>
        <w:t xml:space="preserve">n </w:t>
      </w:r>
      <w:r w:rsidRPr="00C23182">
        <w:rPr>
          <w:rFonts w:eastAsia="Arial Unicode MS"/>
          <w:spacing w:val="4"/>
          <w:sz w:val="24"/>
          <w:szCs w:val="24"/>
        </w:rPr>
        <w:t>topla</w:t>
      </w:r>
      <w:r w:rsidRPr="00C23182">
        <w:rPr>
          <w:rFonts w:eastAsia="Arial Unicode MS"/>
          <w:sz w:val="24"/>
          <w:szCs w:val="24"/>
        </w:rPr>
        <w:t xml:space="preserve">m </w:t>
      </w:r>
      <w:r w:rsidRPr="00C23182">
        <w:rPr>
          <w:rFonts w:eastAsia="Arial Unicode MS"/>
          <w:spacing w:val="4"/>
          <w:sz w:val="24"/>
          <w:szCs w:val="24"/>
        </w:rPr>
        <w:t>…………..</w:t>
      </w:r>
      <w:r w:rsidRPr="00C23182">
        <w:rPr>
          <w:rFonts w:eastAsia="Arial Unicode MS"/>
          <w:sz w:val="24"/>
          <w:szCs w:val="24"/>
        </w:rPr>
        <w:t xml:space="preserve"> </w:t>
      </w:r>
      <w:r w:rsidRPr="00C23182">
        <w:rPr>
          <w:rFonts w:eastAsia="Arial Unicode MS"/>
          <w:spacing w:val="4"/>
          <w:sz w:val="24"/>
          <w:szCs w:val="24"/>
        </w:rPr>
        <w:t>T</w:t>
      </w:r>
      <w:r w:rsidRPr="00C23182">
        <w:rPr>
          <w:rFonts w:eastAsia="Arial Unicode MS"/>
          <w:sz w:val="24"/>
          <w:szCs w:val="24"/>
        </w:rPr>
        <w:t xml:space="preserve">L </w:t>
      </w:r>
      <w:r w:rsidRPr="00C23182">
        <w:rPr>
          <w:rFonts w:eastAsia="Arial Unicode MS"/>
          <w:spacing w:val="4"/>
          <w:sz w:val="24"/>
          <w:szCs w:val="24"/>
        </w:rPr>
        <w:t>tutarındak</w:t>
      </w:r>
      <w:r w:rsidRPr="00C23182">
        <w:rPr>
          <w:rFonts w:eastAsia="Arial Unicode MS"/>
          <w:sz w:val="24"/>
          <w:szCs w:val="24"/>
        </w:rPr>
        <w:t xml:space="preserve">i </w:t>
      </w:r>
      <w:r w:rsidRPr="00C23182">
        <w:rPr>
          <w:rFonts w:eastAsia="Arial Unicode MS"/>
          <w:spacing w:val="4"/>
          <w:sz w:val="24"/>
          <w:szCs w:val="24"/>
        </w:rPr>
        <w:t>gider</w:t>
      </w:r>
      <w:r w:rsidRPr="00C23182">
        <w:rPr>
          <w:rFonts w:eastAsia="Arial Unicode MS"/>
          <w:sz w:val="24"/>
          <w:szCs w:val="24"/>
        </w:rPr>
        <w:t xml:space="preserve"> Uygulama Esasları ve </w:t>
      </w:r>
      <w:r w:rsidRPr="00C23182">
        <w:rPr>
          <w:rFonts w:eastAsia="Arial Unicode MS"/>
          <w:spacing w:val="2"/>
          <w:sz w:val="24"/>
          <w:szCs w:val="24"/>
        </w:rPr>
        <w:t>Mal</w:t>
      </w:r>
      <w:r w:rsidRPr="00C23182">
        <w:rPr>
          <w:rFonts w:eastAsia="Arial Unicode MS"/>
          <w:sz w:val="24"/>
          <w:szCs w:val="24"/>
        </w:rPr>
        <w:t xml:space="preserve">i </w:t>
      </w:r>
      <w:r w:rsidRPr="00C23182">
        <w:rPr>
          <w:rFonts w:eastAsia="Arial Unicode MS"/>
          <w:spacing w:val="2"/>
          <w:sz w:val="24"/>
          <w:szCs w:val="24"/>
        </w:rPr>
        <w:t>Rapo</w:t>
      </w:r>
      <w:r w:rsidRPr="00C23182">
        <w:rPr>
          <w:rFonts w:eastAsia="Arial Unicode MS"/>
          <w:sz w:val="24"/>
          <w:szCs w:val="24"/>
        </w:rPr>
        <w:t xml:space="preserve">r </w:t>
      </w:r>
      <w:r w:rsidRPr="00C23182">
        <w:rPr>
          <w:rFonts w:eastAsia="Arial Unicode MS"/>
          <w:spacing w:val="2"/>
          <w:sz w:val="24"/>
          <w:szCs w:val="24"/>
        </w:rPr>
        <w:t>Hazırlam</w:t>
      </w:r>
      <w:r w:rsidRPr="00C23182">
        <w:rPr>
          <w:rFonts w:eastAsia="Arial Unicode MS"/>
          <w:sz w:val="24"/>
          <w:szCs w:val="24"/>
        </w:rPr>
        <w:t xml:space="preserve">a </w:t>
      </w:r>
      <w:r w:rsidRPr="00C23182">
        <w:rPr>
          <w:rFonts w:eastAsia="Arial Unicode MS"/>
          <w:spacing w:val="2"/>
          <w:sz w:val="24"/>
          <w:szCs w:val="24"/>
        </w:rPr>
        <w:t>Kılavuzund</w:t>
      </w:r>
      <w:r w:rsidRPr="00C23182">
        <w:rPr>
          <w:rFonts w:eastAsia="Arial Unicode MS"/>
          <w:sz w:val="24"/>
          <w:szCs w:val="24"/>
        </w:rPr>
        <w:t xml:space="preserve">a </w:t>
      </w:r>
      <w:r w:rsidRPr="00C23182">
        <w:rPr>
          <w:rFonts w:eastAsia="Arial Unicode MS"/>
          <w:spacing w:val="2"/>
          <w:sz w:val="24"/>
          <w:szCs w:val="24"/>
        </w:rPr>
        <w:t xml:space="preserve">belirtilen usul ve esaslara göre </w:t>
      </w:r>
      <w:r w:rsidRPr="00C23182">
        <w:rPr>
          <w:rFonts w:eastAsia="Arial Unicode MS"/>
          <w:sz w:val="24"/>
          <w:szCs w:val="24"/>
        </w:rPr>
        <w:t>incelenerek denetlenmiş;</w:t>
      </w:r>
    </w:p>
    <w:p w14:paraId="00642AE2" w14:textId="77777777" w:rsidR="00C3251C" w:rsidRPr="00C23182" w:rsidRDefault="00C3251C" w:rsidP="00EC5081">
      <w:pPr>
        <w:spacing w:line="300" w:lineRule="exact"/>
        <w:ind w:left="640" w:right="84"/>
        <w:jc w:val="both"/>
        <w:rPr>
          <w:rFonts w:eastAsia="Arial Unicode MS"/>
          <w:sz w:val="24"/>
          <w:szCs w:val="24"/>
        </w:rPr>
      </w:pPr>
    </w:p>
    <w:p w14:paraId="792994E1" w14:textId="5398D172" w:rsidR="00EC5081" w:rsidRPr="00C23182" w:rsidRDefault="00EC5081" w:rsidP="00EC5081">
      <w:pPr>
        <w:spacing w:line="360" w:lineRule="auto"/>
        <w:ind w:left="640" w:right="103"/>
        <w:jc w:val="both"/>
        <w:rPr>
          <w:rFonts w:eastAsia="Arial Unicode MS"/>
          <w:spacing w:val="5"/>
          <w:sz w:val="24"/>
          <w:szCs w:val="24"/>
        </w:rPr>
      </w:pPr>
      <w:r w:rsidRPr="00C23182">
        <w:rPr>
          <w:rFonts w:eastAsia="Arial Unicode MS"/>
          <w:spacing w:val="5"/>
          <w:sz w:val="24"/>
          <w:szCs w:val="24"/>
        </w:rPr>
        <w:t xml:space="preserve">…………… TL tutarında gider uygun bulunarak </w:t>
      </w:r>
      <w:r w:rsidR="001672F9" w:rsidRPr="00C23182">
        <w:rPr>
          <w:rFonts w:eastAsia="Arial Unicode MS"/>
          <w:sz w:val="24"/>
          <w:szCs w:val="24"/>
        </w:rPr>
        <w:t>onaylanmıştır</w:t>
      </w:r>
      <w:r w:rsidRPr="00C23182">
        <w:rPr>
          <w:rFonts w:eastAsia="Arial Unicode MS"/>
          <w:spacing w:val="5"/>
          <w:sz w:val="24"/>
          <w:szCs w:val="24"/>
        </w:rPr>
        <w:t>.</w:t>
      </w:r>
    </w:p>
    <w:p w14:paraId="4B418229" w14:textId="77777777" w:rsidR="00EC5081" w:rsidRPr="00C23182" w:rsidRDefault="00EC5081" w:rsidP="00EC5081">
      <w:pPr>
        <w:spacing w:before="69" w:line="360" w:lineRule="auto"/>
        <w:ind w:left="640" w:right="3223"/>
        <w:jc w:val="both"/>
        <w:rPr>
          <w:rFonts w:eastAsia="Arial Unicode MS"/>
          <w:sz w:val="24"/>
          <w:szCs w:val="24"/>
        </w:rPr>
      </w:pPr>
      <w:r w:rsidRPr="00C23182">
        <w:rPr>
          <w:rFonts w:eastAsia="Arial Unicode MS"/>
          <w:sz w:val="24"/>
          <w:szCs w:val="24"/>
        </w:rPr>
        <w:t>…………… TL tutarında gider uygun bulunmamıştır.</w:t>
      </w:r>
    </w:p>
    <w:p w14:paraId="3368DEC4" w14:textId="77777777" w:rsidR="00EC5081" w:rsidRPr="00C23182" w:rsidRDefault="00EC5081" w:rsidP="00EC5081">
      <w:pPr>
        <w:spacing w:before="69" w:line="360" w:lineRule="auto"/>
        <w:ind w:left="655" w:right="3012" w:hanging="15"/>
        <w:rPr>
          <w:rFonts w:eastAsia="Arial Unicode MS"/>
          <w:sz w:val="24"/>
          <w:szCs w:val="24"/>
        </w:rPr>
      </w:pPr>
      <w:r w:rsidRPr="00C23182">
        <w:rPr>
          <w:rFonts w:eastAsia="Arial Unicode MS"/>
          <w:sz w:val="24"/>
          <w:szCs w:val="24"/>
        </w:rPr>
        <w:t>Uygun bulunmayan gider tutarının gerekçeleri ve varsa diğer açıklamalar :</w:t>
      </w:r>
    </w:p>
    <w:p w14:paraId="692505ED" w14:textId="77777777" w:rsidR="00EC5081" w:rsidRPr="00C23182" w:rsidRDefault="00EC5081" w:rsidP="00EC5081">
      <w:pPr>
        <w:spacing w:line="200" w:lineRule="exact"/>
        <w:rPr>
          <w:sz w:val="24"/>
          <w:szCs w:val="24"/>
        </w:rPr>
      </w:pPr>
    </w:p>
    <w:p w14:paraId="4C613754" w14:textId="77777777" w:rsidR="00EC5081" w:rsidRPr="00C23182" w:rsidRDefault="00EC5081" w:rsidP="00EC5081">
      <w:pPr>
        <w:spacing w:line="200" w:lineRule="exact"/>
        <w:rPr>
          <w:sz w:val="24"/>
          <w:szCs w:val="24"/>
        </w:rPr>
      </w:pPr>
    </w:p>
    <w:p w14:paraId="6F7C275F" w14:textId="6BD01F90" w:rsidR="00EC5081" w:rsidRPr="00C23182" w:rsidRDefault="00D04211" w:rsidP="00EC5081">
      <w:pPr>
        <w:ind w:left="600"/>
        <w:rPr>
          <w:rFonts w:eastAsia="Arial Unicode MS"/>
          <w:b/>
          <w:sz w:val="24"/>
          <w:szCs w:val="24"/>
        </w:rPr>
      </w:pPr>
      <w:r>
        <w:rPr>
          <w:rFonts w:eastAsia="Arial Unicode MS"/>
          <w:b/>
          <w:sz w:val="24"/>
          <w:szCs w:val="24"/>
        </w:rPr>
        <w:t>7</w:t>
      </w:r>
      <w:r w:rsidR="00EC5081" w:rsidRPr="00C23182">
        <w:rPr>
          <w:rFonts w:eastAsia="Arial Unicode MS"/>
          <w:b/>
          <w:sz w:val="24"/>
          <w:szCs w:val="24"/>
        </w:rPr>
        <w:t xml:space="preserve">-Bursiyer Giderleri Formu (G017) ve Ekli Belgelerin Denetimi ve </w:t>
      </w:r>
      <w:r w:rsidR="001672F9" w:rsidRPr="00C23182">
        <w:rPr>
          <w:rFonts w:eastAsia="Arial Unicode MS"/>
          <w:b/>
          <w:sz w:val="24"/>
          <w:szCs w:val="24"/>
        </w:rPr>
        <w:t>Onayı</w:t>
      </w:r>
    </w:p>
    <w:p w14:paraId="0355E7AA" w14:textId="77777777" w:rsidR="00A003BE" w:rsidRPr="00C23182" w:rsidRDefault="00A003BE" w:rsidP="00A003BE">
      <w:pPr>
        <w:widowControl w:val="0"/>
        <w:autoSpaceDE w:val="0"/>
        <w:autoSpaceDN w:val="0"/>
        <w:adjustRightInd w:val="0"/>
        <w:spacing w:line="480" w:lineRule="auto"/>
        <w:ind w:left="567" w:right="306"/>
        <w:jc w:val="both"/>
        <w:rPr>
          <w:rFonts w:eastAsia="Arial Unicode MS"/>
          <w:sz w:val="24"/>
          <w:szCs w:val="24"/>
        </w:rPr>
      </w:pPr>
    </w:p>
    <w:p w14:paraId="45C33D59" w14:textId="0496F9F7" w:rsidR="00A003BE" w:rsidRPr="00C23182" w:rsidRDefault="00A003BE" w:rsidP="00A003BE">
      <w:pPr>
        <w:widowControl w:val="0"/>
        <w:autoSpaceDE w:val="0"/>
        <w:autoSpaceDN w:val="0"/>
        <w:adjustRightInd w:val="0"/>
        <w:spacing w:line="480" w:lineRule="auto"/>
        <w:ind w:left="567" w:right="306"/>
        <w:jc w:val="both"/>
        <w:rPr>
          <w:rFonts w:eastAsia="Arial Unicode MS"/>
          <w:sz w:val="24"/>
          <w:szCs w:val="24"/>
        </w:rPr>
      </w:pPr>
      <w:r w:rsidRPr="00C23182">
        <w:rPr>
          <w:rFonts w:eastAsia="Arial Unicode MS"/>
          <w:sz w:val="24"/>
          <w:szCs w:val="24"/>
        </w:rPr>
        <w:t xml:space="preserve">Bu dönemde bursiyer giderleri </w:t>
      </w:r>
      <w:r w:rsidR="00D07AEE" w:rsidRPr="00C23182">
        <w:rPr>
          <w:rFonts w:eastAsia="Arial Unicode MS"/>
          <w:b/>
          <w:sz w:val="24"/>
          <w:szCs w:val="24"/>
        </w:rPr>
        <w:t>BEYAN EDİLMEMİŞTİR.</w:t>
      </w:r>
      <w:r w:rsidRPr="00C23182">
        <w:rPr>
          <w:rFonts w:eastAsia="Arial Unicode MS"/>
          <w:sz w:val="24"/>
          <w:szCs w:val="24"/>
        </w:rPr>
        <w:t xml:space="preserve"> </w:t>
      </w:r>
    </w:p>
    <w:p w14:paraId="595D71E6" w14:textId="77777777" w:rsidR="00A003BE" w:rsidRPr="00C23182" w:rsidRDefault="00A003BE" w:rsidP="00EC5081">
      <w:pPr>
        <w:ind w:left="600"/>
        <w:rPr>
          <w:rFonts w:eastAsia="Arial Unicode MS"/>
          <w:b/>
          <w:sz w:val="24"/>
          <w:szCs w:val="24"/>
        </w:rPr>
      </w:pPr>
    </w:p>
    <w:p w14:paraId="08FF5FA0" w14:textId="77777777" w:rsidR="00EC5081" w:rsidRPr="00C23182" w:rsidRDefault="00EC5081" w:rsidP="00EC5081">
      <w:pPr>
        <w:spacing w:before="8" w:line="160" w:lineRule="exact"/>
        <w:rPr>
          <w:b/>
          <w:sz w:val="24"/>
          <w:szCs w:val="24"/>
        </w:rPr>
      </w:pPr>
    </w:p>
    <w:p w14:paraId="41E2D876" w14:textId="2A57D5F1" w:rsidR="000900C0" w:rsidRPr="00C23182" w:rsidRDefault="00D04211" w:rsidP="00C23182">
      <w:pPr>
        <w:spacing w:line="360" w:lineRule="auto"/>
        <w:ind w:left="600" w:right="64"/>
        <w:jc w:val="both"/>
        <w:rPr>
          <w:sz w:val="24"/>
          <w:szCs w:val="24"/>
        </w:rPr>
      </w:pPr>
      <w:r>
        <w:rPr>
          <w:sz w:val="24"/>
          <w:szCs w:val="24"/>
        </w:rPr>
        <w:t>7</w:t>
      </w:r>
      <w:r w:rsidR="00120F2B" w:rsidRPr="00C23182">
        <w:rPr>
          <w:sz w:val="24"/>
          <w:szCs w:val="24"/>
        </w:rPr>
        <w:t xml:space="preserve">.1 </w:t>
      </w:r>
      <w:r w:rsidR="000900C0" w:rsidRPr="00C23182">
        <w:rPr>
          <w:sz w:val="24"/>
          <w:szCs w:val="24"/>
        </w:rPr>
        <w:t xml:space="preserve">Bursiyer giderleri ile ilgili mali raporda yer alan tevsik edici belgeler ile ödeme belgeleri mevzuata </w:t>
      </w:r>
      <w:r w:rsidR="000900C0" w:rsidRPr="00C23182">
        <w:rPr>
          <w:b/>
          <w:sz w:val="24"/>
          <w:szCs w:val="24"/>
        </w:rPr>
        <w:t>UYGUNDUR/UYGUN DEĞİLDİR.</w:t>
      </w:r>
      <w:r w:rsidR="000900C0" w:rsidRPr="00C23182">
        <w:rPr>
          <w:sz w:val="24"/>
          <w:szCs w:val="24"/>
        </w:rPr>
        <w:t xml:space="preserve"> </w:t>
      </w:r>
    </w:p>
    <w:p w14:paraId="36970D38" w14:textId="06B7577F" w:rsidR="000900C0" w:rsidRPr="00C23182" w:rsidRDefault="00D04211" w:rsidP="00C23182">
      <w:pPr>
        <w:spacing w:line="360" w:lineRule="auto"/>
        <w:ind w:left="600" w:right="64"/>
        <w:jc w:val="both"/>
        <w:rPr>
          <w:sz w:val="24"/>
          <w:szCs w:val="24"/>
        </w:rPr>
      </w:pPr>
      <w:r>
        <w:rPr>
          <w:sz w:val="24"/>
          <w:szCs w:val="24"/>
        </w:rPr>
        <w:t>7</w:t>
      </w:r>
      <w:r w:rsidR="00120F2B" w:rsidRPr="00C23182">
        <w:rPr>
          <w:sz w:val="24"/>
          <w:szCs w:val="24"/>
        </w:rPr>
        <w:t xml:space="preserve">.2 </w:t>
      </w:r>
      <w:r w:rsidR="000900C0" w:rsidRPr="00C23182">
        <w:rPr>
          <w:sz w:val="24"/>
          <w:szCs w:val="24"/>
        </w:rPr>
        <w:t xml:space="preserve">Bursiyer giderleri içinde yer alan SGK beyan ve ödeme yükümlülükleri yerine </w:t>
      </w:r>
      <w:r w:rsidR="000900C0" w:rsidRPr="00C23182">
        <w:rPr>
          <w:b/>
          <w:sz w:val="24"/>
          <w:szCs w:val="24"/>
        </w:rPr>
        <w:t>GETİRİLMİŞTİR/GETİRİLMEMİŞTİR.</w:t>
      </w:r>
      <w:r w:rsidR="000900C0" w:rsidRPr="00C23182">
        <w:rPr>
          <w:sz w:val="24"/>
          <w:szCs w:val="24"/>
        </w:rPr>
        <w:t xml:space="preserve"> </w:t>
      </w:r>
    </w:p>
    <w:p w14:paraId="5BE2FBD4" w14:textId="42A4478D" w:rsidR="000900C0" w:rsidRPr="00C23182" w:rsidRDefault="00D04211" w:rsidP="00C23182">
      <w:pPr>
        <w:pStyle w:val="ListeParagraf"/>
        <w:spacing w:line="360" w:lineRule="auto"/>
        <w:ind w:left="960" w:right="64"/>
        <w:jc w:val="both"/>
        <w:rPr>
          <w:sz w:val="24"/>
          <w:szCs w:val="24"/>
        </w:rPr>
      </w:pPr>
      <w:r>
        <w:rPr>
          <w:sz w:val="24"/>
          <w:szCs w:val="24"/>
        </w:rPr>
        <w:lastRenderedPageBreak/>
        <w:t>7</w:t>
      </w:r>
      <w:r w:rsidR="00120F2B" w:rsidRPr="00C23182">
        <w:rPr>
          <w:sz w:val="24"/>
          <w:szCs w:val="24"/>
        </w:rPr>
        <w:t xml:space="preserve">.3 </w:t>
      </w:r>
      <w:r w:rsidR="000900C0" w:rsidRPr="00C23182">
        <w:rPr>
          <w:sz w:val="24"/>
          <w:szCs w:val="24"/>
        </w:rPr>
        <w:t xml:space="preserve">İlgili dönemde beyan edilen bursiyer ücretleri banka aracılığı ile </w:t>
      </w:r>
      <w:r w:rsidR="000900C0" w:rsidRPr="00C23182">
        <w:rPr>
          <w:b/>
          <w:sz w:val="24"/>
          <w:szCs w:val="24"/>
        </w:rPr>
        <w:t>ÖDENMİŞTİR/ÖDENMEMİŞTİR.</w:t>
      </w:r>
      <w:r w:rsidR="000900C0" w:rsidRPr="00C23182">
        <w:rPr>
          <w:sz w:val="24"/>
          <w:szCs w:val="24"/>
        </w:rPr>
        <w:t xml:space="preserve"> </w:t>
      </w:r>
    </w:p>
    <w:p w14:paraId="48043732" w14:textId="513B860B" w:rsidR="00EC5081" w:rsidRPr="00C23182" w:rsidRDefault="00EC5081" w:rsidP="00EC5081">
      <w:pPr>
        <w:spacing w:line="300" w:lineRule="exact"/>
        <w:ind w:left="640" w:right="84"/>
        <w:jc w:val="both"/>
        <w:rPr>
          <w:rFonts w:eastAsia="Arial Unicode MS"/>
          <w:sz w:val="24"/>
          <w:szCs w:val="24"/>
        </w:rPr>
      </w:pPr>
      <w:r w:rsidRPr="00C23182">
        <w:rPr>
          <w:rFonts w:eastAsia="Arial Unicode MS"/>
          <w:sz w:val="24"/>
          <w:szCs w:val="24"/>
        </w:rPr>
        <w:t xml:space="preserve">Değerlendirmesi yapılan projenin ilgili döneme ait G017 formu, Mali Rapor ve ekli belgeleri ile beyan </w:t>
      </w:r>
      <w:r w:rsidRPr="00C23182">
        <w:rPr>
          <w:rFonts w:eastAsia="Arial Unicode MS"/>
          <w:spacing w:val="4"/>
          <w:sz w:val="24"/>
          <w:szCs w:val="24"/>
        </w:rPr>
        <w:t>edile</w:t>
      </w:r>
      <w:r w:rsidRPr="00C23182">
        <w:rPr>
          <w:rFonts w:eastAsia="Arial Unicode MS"/>
          <w:sz w:val="24"/>
          <w:szCs w:val="24"/>
        </w:rPr>
        <w:t xml:space="preserve">n </w:t>
      </w:r>
      <w:r w:rsidRPr="00C23182">
        <w:rPr>
          <w:rFonts w:eastAsia="Arial Unicode MS"/>
          <w:spacing w:val="4"/>
          <w:sz w:val="24"/>
          <w:szCs w:val="24"/>
        </w:rPr>
        <w:t>topla</w:t>
      </w:r>
      <w:r w:rsidRPr="00C23182">
        <w:rPr>
          <w:rFonts w:eastAsia="Arial Unicode MS"/>
          <w:sz w:val="24"/>
          <w:szCs w:val="24"/>
        </w:rPr>
        <w:t xml:space="preserve">m </w:t>
      </w:r>
      <w:r w:rsidRPr="00C23182">
        <w:rPr>
          <w:rFonts w:eastAsia="Arial Unicode MS"/>
          <w:spacing w:val="4"/>
          <w:sz w:val="24"/>
          <w:szCs w:val="24"/>
        </w:rPr>
        <w:t>…………..</w:t>
      </w:r>
      <w:r w:rsidRPr="00C23182">
        <w:rPr>
          <w:rFonts w:eastAsia="Arial Unicode MS"/>
          <w:sz w:val="24"/>
          <w:szCs w:val="24"/>
        </w:rPr>
        <w:t xml:space="preserve"> </w:t>
      </w:r>
      <w:r w:rsidRPr="00C23182">
        <w:rPr>
          <w:rFonts w:eastAsia="Arial Unicode MS"/>
          <w:spacing w:val="4"/>
          <w:sz w:val="24"/>
          <w:szCs w:val="24"/>
        </w:rPr>
        <w:t>T</w:t>
      </w:r>
      <w:r w:rsidRPr="00C23182">
        <w:rPr>
          <w:rFonts w:eastAsia="Arial Unicode MS"/>
          <w:sz w:val="24"/>
          <w:szCs w:val="24"/>
        </w:rPr>
        <w:t xml:space="preserve">L </w:t>
      </w:r>
      <w:r w:rsidRPr="00C23182">
        <w:rPr>
          <w:rFonts w:eastAsia="Arial Unicode MS"/>
          <w:spacing w:val="4"/>
          <w:sz w:val="24"/>
          <w:szCs w:val="24"/>
        </w:rPr>
        <w:t>tutarındak</w:t>
      </w:r>
      <w:r w:rsidRPr="00C23182">
        <w:rPr>
          <w:rFonts w:eastAsia="Arial Unicode MS"/>
          <w:sz w:val="24"/>
          <w:szCs w:val="24"/>
        </w:rPr>
        <w:t xml:space="preserve">i </w:t>
      </w:r>
      <w:r w:rsidRPr="00C23182">
        <w:rPr>
          <w:rFonts w:eastAsia="Arial Unicode MS"/>
          <w:spacing w:val="4"/>
          <w:sz w:val="24"/>
          <w:szCs w:val="24"/>
        </w:rPr>
        <w:t>gider</w:t>
      </w:r>
      <w:r w:rsidRPr="00C23182">
        <w:rPr>
          <w:rFonts w:eastAsia="Arial Unicode MS"/>
          <w:sz w:val="24"/>
          <w:szCs w:val="24"/>
        </w:rPr>
        <w:t xml:space="preserve"> Uygulama Esasları ve </w:t>
      </w:r>
      <w:r w:rsidRPr="00C23182">
        <w:rPr>
          <w:rFonts w:eastAsia="Arial Unicode MS"/>
          <w:spacing w:val="2"/>
          <w:sz w:val="24"/>
          <w:szCs w:val="24"/>
        </w:rPr>
        <w:t>Mal</w:t>
      </w:r>
      <w:r w:rsidRPr="00C23182">
        <w:rPr>
          <w:rFonts w:eastAsia="Arial Unicode MS"/>
          <w:sz w:val="24"/>
          <w:szCs w:val="24"/>
        </w:rPr>
        <w:t xml:space="preserve">i </w:t>
      </w:r>
      <w:r w:rsidRPr="00C23182">
        <w:rPr>
          <w:rFonts w:eastAsia="Arial Unicode MS"/>
          <w:spacing w:val="2"/>
          <w:sz w:val="24"/>
          <w:szCs w:val="24"/>
        </w:rPr>
        <w:t>Rapo</w:t>
      </w:r>
      <w:r w:rsidRPr="00C23182">
        <w:rPr>
          <w:rFonts w:eastAsia="Arial Unicode MS"/>
          <w:sz w:val="24"/>
          <w:szCs w:val="24"/>
        </w:rPr>
        <w:t xml:space="preserve">r </w:t>
      </w:r>
      <w:r w:rsidRPr="00C23182">
        <w:rPr>
          <w:rFonts w:eastAsia="Arial Unicode MS"/>
          <w:spacing w:val="2"/>
          <w:sz w:val="24"/>
          <w:szCs w:val="24"/>
        </w:rPr>
        <w:t>Hazırlam</w:t>
      </w:r>
      <w:r w:rsidRPr="00C23182">
        <w:rPr>
          <w:rFonts w:eastAsia="Arial Unicode MS"/>
          <w:sz w:val="24"/>
          <w:szCs w:val="24"/>
        </w:rPr>
        <w:t xml:space="preserve">a </w:t>
      </w:r>
      <w:r w:rsidRPr="00C23182">
        <w:rPr>
          <w:rFonts w:eastAsia="Arial Unicode MS"/>
          <w:spacing w:val="2"/>
          <w:sz w:val="24"/>
          <w:szCs w:val="24"/>
        </w:rPr>
        <w:t>Kılavuzund</w:t>
      </w:r>
      <w:r w:rsidRPr="00C23182">
        <w:rPr>
          <w:rFonts w:eastAsia="Arial Unicode MS"/>
          <w:sz w:val="24"/>
          <w:szCs w:val="24"/>
        </w:rPr>
        <w:t xml:space="preserve">a </w:t>
      </w:r>
      <w:r w:rsidRPr="00C23182">
        <w:rPr>
          <w:rFonts w:eastAsia="Arial Unicode MS"/>
          <w:spacing w:val="2"/>
          <w:sz w:val="24"/>
          <w:szCs w:val="24"/>
        </w:rPr>
        <w:t xml:space="preserve">belirtilen usul ve esaslara göre </w:t>
      </w:r>
      <w:r w:rsidRPr="00C23182">
        <w:rPr>
          <w:rFonts w:eastAsia="Arial Unicode MS"/>
          <w:sz w:val="24"/>
          <w:szCs w:val="24"/>
        </w:rPr>
        <w:t>incelenerek denetlenmiş;</w:t>
      </w:r>
    </w:p>
    <w:p w14:paraId="73923879" w14:textId="77777777" w:rsidR="00C3251C" w:rsidRPr="00C23182" w:rsidRDefault="00C3251C" w:rsidP="00EC5081">
      <w:pPr>
        <w:spacing w:line="300" w:lineRule="exact"/>
        <w:ind w:left="640" w:right="84"/>
        <w:jc w:val="both"/>
        <w:rPr>
          <w:rFonts w:eastAsia="Arial Unicode MS"/>
          <w:sz w:val="24"/>
          <w:szCs w:val="24"/>
        </w:rPr>
      </w:pPr>
    </w:p>
    <w:p w14:paraId="64C64A3C" w14:textId="05F9EEFD" w:rsidR="00EC5081" w:rsidRPr="00C23182" w:rsidRDefault="00EC5081" w:rsidP="00EC5081">
      <w:pPr>
        <w:spacing w:line="360" w:lineRule="auto"/>
        <w:ind w:left="640" w:right="103"/>
        <w:jc w:val="both"/>
        <w:rPr>
          <w:rFonts w:eastAsia="Arial Unicode MS"/>
          <w:spacing w:val="5"/>
          <w:sz w:val="24"/>
          <w:szCs w:val="24"/>
        </w:rPr>
      </w:pPr>
      <w:r w:rsidRPr="00C23182">
        <w:rPr>
          <w:rFonts w:eastAsia="Arial Unicode MS"/>
          <w:spacing w:val="5"/>
          <w:sz w:val="24"/>
          <w:szCs w:val="24"/>
        </w:rPr>
        <w:t xml:space="preserve">…………… TL tutarında gider uygun bulunarak </w:t>
      </w:r>
      <w:r w:rsidR="001672F9" w:rsidRPr="00C23182">
        <w:rPr>
          <w:rFonts w:eastAsia="Arial Unicode MS"/>
          <w:sz w:val="24"/>
          <w:szCs w:val="24"/>
        </w:rPr>
        <w:t>onaylanmıştır</w:t>
      </w:r>
      <w:r w:rsidRPr="00C23182">
        <w:rPr>
          <w:rFonts w:eastAsia="Arial Unicode MS"/>
          <w:spacing w:val="5"/>
          <w:sz w:val="24"/>
          <w:szCs w:val="24"/>
        </w:rPr>
        <w:t>.</w:t>
      </w:r>
    </w:p>
    <w:p w14:paraId="261ACE2B" w14:textId="77777777" w:rsidR="00EC5081" w:rsidRPr="00C23182" w:rsidRDefault="00EC5081" w:rsidP="00EC5081">
      <w:pPr>
        <w:spacing w:before="69" w:line="360" w:lineRule="auto"/>
        <w:ind w:left="640" w:right="3223"/>
        <w:jc w:val="both"/>
        <w:rPr>
          <w:rFonts w:eastAsia="Arial Unicode MS"/>
          <w:sz w:val="24"/>
          <w:szCs w:val="24"/>
        </w:rPr>
      </w:pPr>
      <w:r w:rsidRPr="00C23182">
        <w:rPr>
          <w:rFonts w:eastAsia="Arial Unicode MS"/>
          <w:sz w:val="24"/>
          <w:szCs w:val="24"/>
        </w:rPr>
        <w:t>…………… TL tutarında gider uygun bulunmamıştır.</w:t>
      </w:r>
    </w:p>
    <w:p w14:paraId="6D641073" w14:textId="3825BAA5" w:rsidR="00EC5081" w:rsidRPr="00C23182" w:rsidRDefault="00EC5081" w:rsidP="00EC5081">
      <w:pPr>
        <w:spacing w:before="69" w:line="360" w:lineRule="auto"/>
        <w:ind w:left="655" w:right="3012" w:hanging="15"/>
        <w:rPr>
          <w:rFonts w:eastAsia="Arial Unicode MS"/>
          <w:sz w:val="24"/>
          <w:szCs w:val="24"/>
        </w:rPr>
      </w:pPr>
      <w:r w:rsidRPr="00C23182">
        <w:rPr>
          <w:rFonts w:eastAsia="Arial Unicode MS"/>
          <w:sz w:val="24"/>
          <w:szCs w:val="24"/>
        </w:rPr>
        <w:t>Uygun bulunmayan gider tutarının gerekçeleri ve varsa diğer açıklamalar :</w:t>
      </w:r>
    </w:p>
    <w:p w14:paraId="1A761633" w14:textId="77777777" w:rsidR="00D07AEE" w:rsidRPr="00C23182" w:rsidRDefault="00D07AEE" w:rsidP="00EC5081">
      <w:pPr>
        <w:spacing w:before="69" w:line="360" w:lineRule="auto"/>
        <w:ind w:left="655" w:right="3012" w:hanging="15"/>
        <w:rPr>
          <w:rFonts w:eastAsia="Arial Unicode MS"/>
          <w:sz w:val="24"/>
          <w:szCs w:val="24"/>
        </w:rPr>
      </w:pPr>
    </w:p>
    <w:p w14:paraId="30C975A5" w14:textId="4D2F16B4" w:rsidR="00EC5081" w:rsidRPr="00C23182" w:rsidRDefault="00D04211" w:rsidP="00EC5081">
      <w:pPr>
        <w:ind w:left="600"/>
        <w:rPr>
          <w:rFonts w:eastAsia="Arial Unicode MS"/>
          <w:b/>
          <w:sz w:val="24"/>
          <w:szCs w:val="24"/>
        </w:rPr>
      </w:pPr>
      <w:r>
        <w:rPr>
          <w:rFonts w:eastAsia="Arial Unicode MS"/>
          <w:b/>
          <w:sz w:val="24"/>
          <w:szCs w:val="24"/>
        </w:rPr>
        <w:t>8</w:t>
      </w:r>
      <w:r w:rsidR="00EC5081" w:rsidRPr="00C23182">
        <w:rPr>
          <w:rFonts w:eastAsia="Arial Unicode MS"/>
          <w:b/>
          <w:sz w:val="24"/>
          <w:szCs w:val="24"/>
        </w:rPr>
        <w:t xml:space="preserve">-Proje Teşvik İkramiyesi Formu (PTİ) (G018) ve Ekli Belgelerin Denetimi ve </w:t>
      </w:r>
      <w:r w:rsidR="001672F9" w:rsidRPr="00C23182">
        <w:rPr>
          <w:rFonts w:eastAsia="Arial Unicode MS"/>
          <w:b/>
          <w:sz w:val="24"/>
          <w:szCs w:val="24"/>
        </w:rPr>
        <w:t>Onayı</w:t>
      </w:r>
    </w:p>
    <w:p w14:paraId="622F44AC" w14:textId="77777777" w:rsidR="00A003BE" w:rsidRPr="00C23182" w:rsidRDefault="00A003BE" w:rsidP="00A003BE">
      <w:pPr>
        <w:widowControl w:val="0"/>
        <w:autoSpaceDE w:val="0"/>
        <w:autoSpaceDN w:val="0"/>
        <w:adjustRightInd w:val="0"/>
        <w:spacing w:line="480" w:lineRule="auto"/>
        <w:ind w:left="567" w:right="306"/>
        <w:jc w:val="both"/>
        <w:rPr>
          <w:rFonts w:eastAsia="Arial Unicode MS"/>
          <w:sz w:val="24"/>
          <w:szCs w:val="24"/>
        </w:rPr>
      </w:pPr>
    </w:p>
    <w:p w14:paraId="47BF6B68" w14:textId="69777F65" w:rsidR="00A003BE" w:rsidRPr="00C23182" w:rsidRDefault="00A003BE" w:rsidP="00A003BE">
      <w:pPr>
        <w:widowControl w:val="0"/>
        <w:autoSpaceDE w:val="0"/>
        <w:autoSpaceDN w:val="0"/>
        <w:adjustRightInd w:val="0"/>
        <w:spacing w:line="480" w:lineRule="auto"/>
        <w:ind w:left="567" w:right="306"/>
        <w:jc w:val="both"/>
        <w:rPr>
          <w:rFonts w:eastAsia="Arial Unicode MS"/>
          <w:sz w:val="24"/>
          <w:szCs w:val="24"/>
        </w:rPr>
      </w:pPr>
      <w:r w:rsidRPr="00C23182">
        <w:rPr>
          <w:rFonts w:eastAsia="Arial Unicode MS"/>
          <w:sz w:val="24"/>
          <w:szCs w:val="24"/>
        </w:rPr>
        <w:t xml:space="preserve">Bu dönemde Proje Teşvik İkramiyesi (PTİ) </w:t>
      </w:r>
      <w:r w:rsidR="00D07AEE" w:rsidRPr="00C23182">
        <w:rPr>
          <w:rFonts w:eastAsia="Arial Unicode MS"/>
          <w:b/>
          <w:sz w:val="24"/>
          <w:szCs w:val="24"/>
        </w:rPr>
        <w:t>BEYAN EDİLMEMİŞTİR</w:t>
      </w:r>
      <w:r w:rsidRPr="00C23182">
        <w:rPr>
          <w:rFonts w:eastAsia="Arial Unicode MS"/>
          <w:sz w:val="24"/>
          <w:szCs w:val="24"/>
        </w:rPr>
        <w:t xml:space="preserve">. </w:t>
      </w:r>
    </w:p>
    <w:p w14:paraId="3CC39E89" w14:textId="77777777" w:rsidR="00A003BE" w:rsidRPr="00C23182" w:rsidRDefault="00A003BE" w:rsidP="00EC5081">
      <w:pPr>
        <w:ind w:left="600"/>
        <w:rPr>
          <w:rFonts w:eastAsia="Arial Unicode MS"/>
          <w:b/>
          <w:sz w:val="24"/>
          <w:szCs w:val="24"/>
        </w:rPr>
      </w:pPr>
    </w:p>
    <w:p w14:paraId="3BB2F6CF" w14:textId="77777777" w:rsidR="00EC5081" w:rsidRPr="00C23182" w:rsidRDefault="00EC5081" w:rsidP="00EC5081">
      <w:pPr>
        <w:spacing w:before="8" w:line="160" w:lineRule="exact"/>
        <w:rPr>
          <w:b/>
          <w:sz w:val="24"/>
          <w:szCs w:val="24"/>
        </w:rPr>
      </w:pPr>
    </w:p>
    <w:p w14:paraId="7AF7C7F3" w14:textId="2286E829" w:rsidR="000900C0" w:rsidRPr="00C23182" w:rsidRDefault="00D04211" w:rsidP="00C23182">
      <w:pPr>
        <w:spacing w:line="360" w:lineRule="auto"/>
        <w:ind w:left="600" w:right="64"/>
        <w:jc w:val="both"/>
        <w:rPr>
          <w:sz w:val="24"/>
          <w:szCs w:val="24"/>
        </w:rPr>
      </w:pPr>
      <w:r>
        <w:rPr>
          <w:sz w:val="24"/>
          <w:szCs w:val="24"/>
        </w:rPr>
        <w:t>8</w:t>
      </w:r>
      <w:r w:rsidR="00120F2B" w:rsidRPr="00C23182">
        <w:rPr>
          <w:sz w:val="24"/>
          <w:szCs w:val="24"/>
        </w:rPr>
        <w:t xml:space="preserve">.1 </w:t>
      </w:r>
      <w:r w:rsidR="000900C0" w:rsidRPr="00C23182">
        <w:rPr>
          <w:sz w:val="24"/>
          <w:szCs w:val="24"/>
        </w:rPr>
        <w:t xml:space="preserve">Proje teşvik ikramiyesi giderleri ile ilgili mali raporda yer alan tevsik edici belgeler ile ödeme belgeleri mevzuata </w:t>
      </w:r>
      <w:r w:rsidR="000900C0" w:rsidRPr="00C23182">
        <w:rPr>
          <w:b/>
          <w:sz w:val="24"/>
          <w:szCs w:val="24"/>
        </w:rPr>
        <w:t>UYGUNDUR/UYGUN DEĞİLDİR.</w:t>
      </w:r>
      <w:r w:rsidR="000900C0" w:rsidRPr="00C23182">
        <w:rPr>
          <w:sz w:val="24"/>
          <w:szCs w:val="24"/>
        </w:rPr>
        <w:t xml:space="preserve"> </w:t>
      </w:r>
    </w:p>
    <w:p w14:paraId="0EBEB21C" w14:textId="2C852E89" w:rsidR="000900C0" w:rsidRPr="00C23182" w:rsidRDefault="00D04211" w:rsidP="00C23182">
      <w:pPr>
        <w:spacing w:line="360" w:lineRule="auto"/>
        <w:ind w:left="600" w:right="64"/>
        <w:jc w:val="both"/>
        <w:rPr>
          <w:sz w:val="24"/>
          <w:szCs w:val="24"/>
        </w:rPr>
      </w:pPr>
      <w:r>
        <w:rPr>
          <w:sz w:val="24"/>
          <w:szCs w:val="24"/>
        </w:rPr>
        <w:t>8</w:t>
      </w:r>
      <w:r w:rsidR="00120F2B" w:rsidRPr="00C23182">
        <w:rPr>
          <w:sz w:val="24"/>
          <w:szCs w:val="24"/>
        </w:rPr>
        <w:t xml:space="preserve">.2 </w:t>
      </w:r>
      <w:r w:rsidR="000900C0" w:rsidRPr="00C23182">
        <w:rPr>
          <w:sz w:val="24"/>
          <w:szCs w:val="24"/>
        </w:rPr>
        <w:t xml:space="preserve">Proje teşvik ikramiyesi giderleri içinde yer alan vergi ve SGK beyan ve ödeme yükümlülükleri yerine </w:t>
      </w:r>
      <w:r w:rsidR="000900C0" w:rsidRPr="00C23182">
        <w:rPr>
          <w:b/>
          <w:sz w:val="24"/>
          <w:szCs w:val="24"/>
        </w:rPr>
        <w:t>GETİRİLMİŞTİR/GETİRİLMEMİŞTİR.</w:t>
      </w:r>
      <w:r w:rsidR="000900C0" w:rsidRPr="00C23182">
        <w:rPr>
          <w:sz w:val="24"/>
          <w:szCs w:val="24"/>
        </w:rPr>
        <w:t xml:space="preserve"> </w:t>
      </w:r>
    </w:p>
    <w:p w14:paraId="44C3A753" w14:textId="0C56F5BF" w:rsidR="000900C0" w:rsidRPr="00C23182" w:rsidRDefault="00D04211" w:rsidP="00C23182">
      <w:pPr>
        <w:spacing w:line="360" w:lineRule="auto"/>
        <w:ind w:left="600" w:right="64"/>
        <w:jc w:val="both"/>
        <w:rPr>
          <w:sz w:val="24"/>
          <w:szCs w:val="24"/>
        </w:rPr>
      </w:pPr>
      <w:r>
        <w:rPr>
          <w:sz w:val="24"/>
          <w:szCs w:val="24"/>
        </w:rPr>
        <w:t>8</w:t>
      </w:r>
      <w:r w:rsidR="00120F2B" w:rsidRPr="00C23182">
        <w:rPr>
          <w:sz w:val="24"/>
          <w:szCs w:val="24"/>
        </w:rPr>
        <w:t xml:space="preserve">.3 </w:t>
      </w:r>
      <w:r w:rsidR="000900C0" w:rsidRPr="00C23182">
        <w:rPr>
          <w:sz w:val="24"/>
          <w:szCs w:val="24"/>
        </w:rPr>
        <w:t xml:space="preserve">İlgili dönemde beyan edilen proje teşvik ikramiyesi banka aracılığı ile </w:t>
      </w:r>
      <w:r w:rsidR="000900C0" w:rsidRPr="00C23182">
        <w:rPr>
          <w:b/>
          <w:sz w:val="24"/>
          <w:szCs w:val="24"/>
        </w:rPr>
        <w:t>ÖDENMİŞTİR/ÖDENMEMİŞTİR.</w:t>
      </w:r>
      <w:r w:rsidR="000900C0" w:rsidRPr="00C23182">
        <w:rPr>
          <w:sz w:val="24"/>
          <w:szCs w:val="24"/>
        </w:rPr>
        <w:t xml:space="preserve"> </w:t>
      </w:r>
    </w:p>
    <w:p w14:paraId="20F6FC1D" w14:textId="7F1E47CC" w:rsidR="000900C0" w:rsidRPr="00C23182" w:rsidRDefault="00D04211" w:rsidP="00C23182">
      <w:pPr>
        <w:spacing w:line="360" w:lineRule="auto"/>
        <w:ind w:left="600" w:right="64"/>
        <w:jc w:val="both"/>
        <w:rPr>
          <w:rFonts w:eastAsia="Arial Unicode MS"/>
          <w:sz w:val="24"/>
          <w:szCs w:val="24"/>
        </w:rPr>
      </w:pPr>
      <w:r>
        <w:rPr>
          <w:rFonts w:eastAsia="Arial Unicode MS"/>
          <w:spacing w:val="1"/>
          <w:sz w:val="24"/>
          <w:szCs w:val="24"/>
        </w:rPr>
        <w:t>8</w:t>
      </w:r>
      <w:r w:rsidR="00120F2B" w:rsidRPr="00C23182">
        <w:rPr>
          <w:rFonts w:eastAsia="Arial Unicode MS"/>
          <w:spacing w:val="1"/>
          <w:sz w:val="24"/>
          <w:szCs w:val="24"/>
        </w:rPr>
        <w:t xml:space="preserve">.4 </w:t>
      </w:r>
      <w:r w:rsidR="000900C0" w:rsidRPr="00C23182">
        <w:rPr>
          <w:rFonts w:eastAsia="Arial Unicode MS"/>
          <w:spacing w:val="1"/>
          <w:sz w:val="24"/>
          <w:szCs w:val="24"/>
        </w:rPr>
        <w:t>Kuruluş</w:t>
      </w:r>
      <w:r w:rsidR="000E2FA0" w:rsidRPr="00C23182">
        <w:rPr>
          <w:rFonts w:eastAsia="Arial Unicode MS"/>
          <w:sz w:val="24"/>
          <w:szCs w:val="24"/>
        </w:rPr>
        <w:t>un</w:t>
      </w:r>
      <w:r w:rsidR="000900C0" w:rsidRPr="00C23182">
        <w:rPr>
          <w:rFonts w:eastAsia="Arial Unicode MS"/>
          <w:sz w:val="24"/>
          <w:szCs w:val="24"/>
        </w:rPr>
        <w:t xml:space="preserve"> </w:t>
      </w:r>
      <w:r w:rsidR="000900C0" w:rsidRPr="00C23182">
        <w:rPr>
          <w:rFonts w:eastAsia="Arial Unicode MS"/>
          <w:spacing w:val="1"/>
          <w:sz w:val="24"/>
          <w:szCs w:val="24"/>
        </w:rPr>
        <w:t>Ar-G</w:t>
      </w:r>
      <w:r w:rsidR="000900C0" w:rsidRPr="00C23182">
        <w:rPr>
          <w:rFonts w:eastAsia="Arial Unicode MS"/>
          <w:sz w:val="24"/>
          <w:szCs w:val="24"/>
        </w:rPr>
        <w:t xml:space="preserve">e </w:t>
      </w:r>
      <w:r w:rsidR="000900C0" w:rsidRPr="00C23182">
        <w:rPr>
          <w:rFonts w:eastAsia="Arial Unicode MS"/>
          <w:spacing w:val="1"/>
          <w:sz w:val="24"/>
          <w:szCs w:val="24"/>
        </w:rPr>
        <w:t>proje</w:t>
      </w:r>
      <w:r w:rsidR="000E2FA0" w:rsidRPr="00C23182">
        <w:rPr>
          <w:rFonts w:eastAsia="Arial Unicode MS"/>
          <w:spacing w:val="1"/>
          <w:sz w:val="24"/>
          <w:szCs w:val="24"/>
        </w:rPr>
        <w:t>sinde</w:t>
      </w:r>
      <w:r w:rsidR="000900C0" w:rsidRPr="00C23182">
        <w:rPr>
          <w:rFonts w:eastAsia="Arial Unicode MS"/>
          <w:sz w:val="24"/>
          <w:szCs w:val="24"/>
        </w:rPr>
        <w:t xml:space="preserve"> </w:t>
      </w:r>
      <w:r w:rsidR="000900C0" w:rsidRPr="00C23182">
        <w:rPr>
          <w:rFonts w:eastAsia="Arial Unicode MS"/>
          <w:spacing w:val="1"/>
          <w:sz w:val="24"/>
          <w:szCs w:val="24"/>
        </w:rPr>
        <w:t>çalışa</w:t>
      </w:r>
      <w:r w:rsidR="000900C0" w:rsidRPr="00C23182">
        <w:rPr>
          <w:rFonts w:eastAsia="Arial Unicode MS"/>
          <w:sz w:val="24"/>
          <w:szCs w:val="24"/>
        </w:rPr>
        <w:t xml:space="preserve">n </w:t>
      </w:r>
      <w:r w:rsidR="000900C0" w:rsidRPr="00C23182">
        <w:rPr>
          <w:rFonts w:eastAsia="Arial Unicode MS"/>
          <w:spacing w:val="1"/>
          <w:sz w:val="24"/>
          <w:szCs w:val="24"/>
        </w:rPr>
        <w:t>personelin</w:t>
      </w:r>
      <w:r w:rsidR="000900C0" w:rsidRPr="00C23182">
        <w:rPr>
          <w:rFonts w:eastAsia="Arial Unicode MS"/>
          <w:sz w:val="24"/>
          <w:szCs w:val="24"/>
        </w:rPr>
        <w:t xml:space="preserve">e </w:t>
      </w:r>
      <w:r w:rsidR="000900C0" w:rsidRPr="00C23182">
        <w:rPr>
          <w:rFonts w:eastAsia="Arial Unicode MS"/>
          <w:spacing w:val="1"/>
          <w:sz w:val="24"/>
          <w:szCs w:val="24"/>
        </w:rPr>
        <w:t>sağlana</w:t>
      </w:r>
      <w:r w:rsidR="000900C0" w:rsidRPr="00C23182">
        <w:rPr>
          <w:rFonts w:eastAsia="Arial Unicode MS"/>
          <w:sz w:val="24"/>
          <w:szCs w:val="24"/>
        </w:rPr>
        <w:t xml:space="preserve">n </w:t>
      </w:r>
      <w:r w:rsidR="000900C0" w:rsidRPr="00C23182">
        <w:rPr>
          <w:rFonts w:eastAsia="Arial Unicode MS"/>
          <w:spacing w:val="1"/>
          <w:sz w:val="24"/>
          <w:szCs w:val="24"/>
        </w:rPr>
        <w:t>teşvik</w:t>
      </w:r>
      <w:r w:rsidR="000900C0" w:rsidRPr="00C23182">
        <w:rPr>
          <w:rFonts w:eastAsia="Arial Unicode MS"/>
          <w:sz w:val="24"/>
          <w:szCs w:val="24"/>
        </w:rPr>
        <w:t>ler</w:t>
      </w:r>
      <w:r w:rsidR="000900C0" w:rsidRPr="00C23182">
        <w:rPr>
          <w:rFonts w:eastAsia="Arial Unicode MS"/>
          <w:spacing w:val="5"/>
          <w:sz w:val="24"/>
          <w:szCs w:val="24"/>
        </w:rPr>
        <w:t xml:space="preserve"> </w:t>
      </w:r>
      <w:r w:rsidR="000900C0" w:rsidRPr="00C23182">
        <w:rPr>
          <w:rFonts w:eastAsia="Arial Unicode MS"/>
          <w:b/>
          <w:sz w:val="24"/>
          <w:szCs w:val="24"/>
        </w:rPr>
        <w:t xml:space="preserve">DÜŞÜRÜLEREK /DÜŞÜRÜLMEDEN </w:t>
      </w:r>
      <w:r w:rsidR="000900C0" w:rsidRPr="00C23182">
        <w:rPr>
          <w:rFonts w:eastAsia="Arial Unicode MS"/>
          <w:sz w:val="24"/>
          <w:szCs w:val="24"/>
        </w:rPr>
        <w:t xml:space="preserve">beyan edilmiştir. </w:t>
      </w:r>
    </w:p>
    <w:p w14:paraId="5BB3420F" w14:textId="3DD9CC92" w:rsidR="00EC5081" w:rsidRPr="00C23182" w:rsidRDefault="00EC5081" w:rsidP="00EC5081">
      <w:pPr>
        <w:spacing w:line="300" w:lineRule="exact"/>
        <w:ind w:left="640" w:right="84"/>
        <w:jc w:val="both"/>
        <w:rPr>
          <w:rFonts w:eastAsia="Arial Unicode MS"/>
          <w:sz w:val="24"/>
          <w:szCs w:val="24"/>
        </w:rPr>
      </w:pPr>
      <w:r w:rsidRPr="00C23182">
        <w:rPr>
          <w:rFonts w:eastAsia="Arial Unicode MS"/>
          <w:sz w:val="24"/>
          <w:szCs w:val="24"/>
        </w:rPr>
        <w:t xml:space="preserve">Değerlendirmesi yapılan projenin ilgili döneme ait G018 formu, Mali Rapor ve ekli belgeleri ile beyan </w:t>
      </w:r>
      <w:r w:rsidRPr="00C23182">
        <w:rPr>
          <w:rFonts w:eastAsia="Arial Unicode MS"/>
          <w:spacing w:val="4"/>
          <w:sz w:val="24"/>
          <w:szCs w:val="24"/>
        </w:rPr>
        <w:t>edile</w:t>
      </w:r>
      <w:r w:rsidRPr="00C23182">
        <w:rPr>
          <w:rFonts w:eastAsia="Arial Unicode MS"/>
          <w:sz w:val="24"/>
          <w:szCs w:val="24"/>
        </w:rPr>
        <w:t xml:space="preserve">n </w:t>
      </w:r>
      <w:r w:rsidRPr="00C23182">
        <w:rPr>
          <w:rFonts w:eastAsia="Arial Unicode MS"/>
          <w:spacing w:val="4"/>
          <w:sz w:val="24"/>
          <w:szCs w:val="24"/>
        </w:rPr>
        <w:t>topla</w:t>
      </w:r>
      <w:r w:rsidRPr="00C23182">
        <w:rPr>
          <w:rFonts w:eastAsia="Arial Unicode MS"/>
          <w:sz w:val="24"/>
          <w:szCs w:val="24"/>
        </w:rPr>
        <w:t xml:space="preserve">m </w:t>
      </w:r>
      <w:r w:rsidRPr="00C23182">
        <w:rPr>
          <w:rFonts w:eastAsia="Arial Unicode MS"/>
          <w:spacing w:val="4"/>
          <w:sz w:val="24"/>
          <w:szCs w:val="24"/>
        </w:rPr>
        <w:t>…………..</w:t>
      </w:r>
      <w:r w:rsidRPr="00C23182">
        <w:rPr>
          <w:rFonts w:eastAsia="Arial Unicode MS"/>
          <w:sz w:val="24"/>
          <w:szCs w:val="24"/>
        </w:rPr>
        <w:t xml:space="preserve"> </w:t>
      </w:r>
      <w:r w:rsidRPr="00C23182">
        <w:rPr>
          <w:rFonts w:eastAsia="Arial Unicode MS"/>
          <w:spacing w:val="4"/>
          <w:sz w:val="24"/>
          <w:szCs w:val="24"/>
        </w:rPr>
        <w:t>T</w:t>
      </w:r>
      <w:r w:rsidRPr="00C23182">
        <w:rPr>
          <w:rFonts w:eastAsia="Arial Unicode MS"/>
          <w:sz w:val="24"/>
          <w:szCs w:val="24"/>
        </w:rPr>
        <w:t xml:space="preserve">L </w:t>
      </w:r>
      <w:r w:rsidRPr="00C23182">
        <w:rPr>
          <w:rFonts w:eastAsia="Arial Unicode MS"/>
          <w:spacing w:val="4"/>
          <w:sz w:val="24"/>
          <w:szCs w:val="24"/>
        </w:rPr>
        <w:t>tutarındak</w:t>
      </w:r>
      <w:r w:rsidRPr="00C23182">
        <w:rPr>
          <w:rFonts w:eastAsia="Arial Unicode MS"/>
          <w:sz w:val="24"/>
          <w:szCs w:val="24"/>
        </w:rPr>
        <w:t xml:space="preserve">i </w:t>
      </w:r>
      <w:r w:rsidRPr="00C23182">
        <w:rPr>
          <w:rFonts w:eastAsia="Arial Unicode MS"/>
          <w:spacing w:val="4"/>
          <w:sz w:val="24"/>
          <w:szCs w:val="24"/>
        </w:rPr>
        <w:t>gider</w:t>
      </w:r>
      <w:r w:rsidRPr="00C23182">
        <w:rPr>
          <w:rFonts w:eastAsia="Arial Unicode MS"/>
          <w:sz w:val="24"/>
          <w:szCs w:val="24"/>
        </w:rPr>
        <w:t xml:space="preserve"> Uygulama Esasları ve </w:t>
      </w:r>
      <w:r w:rsidRPr="00C23182">
        <w:rPr>
          <w:rFonts w:eastAsia="Arial Unicode MS"/>
          <w:spacing w:val="2"/>
          <w:sz w:val="24"/>
          <w:szCs w:val="24"/>
        </w:rPr>
        <w:t>Mal</w:t>
      </w:r>
      <w:r w:rsidRPr="00C23182">
        <w:rPr>
          <w:rFonts w:eastAsia="Arial Unicode MS"/>
          <w:sz w:val="24"/>
          <w:szCs w:val="24"/>
        </w:rPr>
        <w:t xml:space="preserve">i </w:t>
      </w:r>
      <w:r w:rsidRPr="00C23182">
        <w:rPr>
          <w:rFonts w:eastAsia="Arial Unicode MS"/>
          <w:spacing w:val="2"/>
          <w:sz w:val="24"/>
          <w:szCs w:val="24"/>
        </w:rPr>
        <w:t>Rapo</w:t>
      </w:r>
      <w:r w:rsidRPr="00C23182">
        <w:rPr>
          <w:rFonts w:eastAsia="Arial Unicode MS"/>
          <w:sz w:val="24"/>
          <w:szCs w:val="24"/>
        </w:rPr>
        <w:t xml:space="preserve">r </w:t>
      </w:r>
      <w:r w:rsidRPr="00C23182">
        <w:rPr>
          <w:rFonts w:eastAsia="Arial Unicode MS"/>
          <w:spacing w:val="2"/>
          <w:sz w:val="24"/>
          <w:szCs w:val="24"/>
        </w:rPr>
        <w:t>Hazırlam</w:t>
      </w:r>
      <w:r w:rsidRPr="00C23182">
        <w:rPr>
          <w:rFonts w:eastAsia="Arial Unicode MS"/>
          <w:sz w:val="24"/>
          <w:szCs w:val="24"/>
        </w:rPr>
        <w:t xml:space="preserve">a </w:t>
      </w:r>
      <w:r w:rsidRPr="00C23182">
        <w:rPr>
          <w:rFonts w:eastAsia="Arial Unicode MS"/>
          <w:spacing w:val="2"/>
          <w:sz w:val="24"/>
          <w:szCs w:val="24"/>
        </w:rPr>
        <w:t>Kılavuzund</w:t>
      </w:r>
      <w:r w:rsidRPr="00C23182">
        <w:rPr>
          <w:rFonts w:eastAsia="Arial Unicode MS"/>
          <w:sz w:val="24"/>
          <w:szCs w:val="24"/>
        </w:rPr>
        <w:t xml:space="preserve">a </w:t>
      </w:r>
      <w:r w:rsidRPr="00C23182">
        <w:rPr>
          <w:rFonts w:eastAsia="Arial Unicode MS"/>
          <w:spacing w:val="2"/>
          <w:sz w:val="24"/>
          <w:szCs w:val="24"/>
        </w:rPr>
        <w:t xml:space="preserve">belirtilen usul ve esaslara göre </w:t>
      </w:r>
      <w:r w:rsidRPr="00C23182">
        <w:rPr>
          <w:rFonts w:eastAsia="Arial Unicode MS"/>
          <w:sz w:val="24"/>
          <w:szCs w:val="24"/>
        </w:rPr>
        <w:t>incelenerek denetlenmiş;</w:t>
      </w:r>
    </w:p>
    <w:p w14:paraId="06FA11A5" w14:textId="3D546573" w:rsidR="00EC5081" w:rsidRPr="00C23182" w:rsidRDefault="00EC5081" w:rsidP="00EC5081">
      <w:pPr>
        <w:spacing w:line="360" w:lineRule="auto"/>
        <w:ind w:left="640" w:right="103"/>
        <w:jc w:val="both"/>
        <w:rPr>
          <w:rFonts w:eastAsia="Arial Unicode MS"/>
          <w:spacing w:val="5"/>
          <w:sz w:val="24"/>
          <w:szCs w:val="24"/>
        </w:rPr>
      </w:pPr>
      <w:r w:rsidRPr="00C23182">
        <w:rPr>
          <w:rFonts w:eastAsia="Arial Unicode MS"/>
          <w:spacing w:val="5"/>
          <w:sz w:val="24"/>
          <w:szCs w:val="24"/>
        </w:rPr>
        <w:t xml:space="preserve">…………… TL tutarında gider uygun bulunarak </w:t>
      </w:r>
      <w:r w:rsidR="001672F9" w:rsidRPr="00C23182">
        <w:rPr>
          <w:rFonts w:eastAsia="Arial Unicode MS"/>
          <w:sz w:val="24"/>
          <w:szCs w:val="24"/>
        </w:rPr>
        <w:t>onaylanmıştır</w:t>
      </w:r>
      <w:r w:rsidRPr="00C23182">
        <w:rPr>
          <w:rFonts w:eastAsia="Arial Unicode MS"/>
          <w:spacing w:val="5"/>
          <w:sz w:val="24"/>
          <w:szCs w:val="24"/>
        </w:rPr>
        <w:t>.</w:t>
      </w:r>
    </w:p>
    <w:p w14:paraId="42839266" w14:textId="77777777" w:rsidR="00EC5081" w:rsidRPr="00C23182" w:rsidRDefault="00EC5081" w:rsidP="00EC5081">
      <w:pPr>
        <w:spacing w:before="69" w:line="360" w:lineRule="auto"/>
        <w:ind w:left="640" w:right="3223"/>
        <w:jc w:val="both"/>
        <w:rPr>
          <w:rFonts w:eastAsia="Arial Unicode MS"/>
          <w:sz w:val="24"/>
          <w:szCs w:val="24"/>
        </w:rPr>
      </w:pPr>
      <w:r w:rsidRPr="00C23182">
        <w:rPr>
          <w:rFonts w:eastAsia="Arial Unicode MS"/>
          <w:sz w:val="24"/>
          <w:szCs w:val="24"/>
        </w:rPr>
        <w:t>…………… TL tutarında gider uygun bulunmamıştır.</w:t>
      </w:r>
    </w:p>
    <w:p w14:paraId="4C943A61" w14:textId="77777777" w:rsidR="00EC5081" w:rsidRPr="00C23182" w:rsidRDefault="00EC5081" w:rsidP="00EC5081">
      <w:pPr>
        <w:spacing w:before="69" w:line="360" w:lineRule="auto"/>
        <w:ind w:left="655" w:right="3012" w:hanging="15"/>
        <w:rPr>
          <w:rFonts w:eastAsia="Arial Unicode MS"/>
          <w:sz w:val="24"/>
          <w:szCs w:val="24"/>
        </w:rPr>
      </w:pPr>
      <w:r w:rsidRPr="00C23182">
        <w:rPr>
          <w:rFonts w:eastAsia="Arial Unicode MS"/>
          <w:sz w:val="24"/>
          <w:szCs w:val="24"/>
        </w:rPr>
        <w:t>Uygun bulunmayan gider tutarının gerekçeleri ve varsa diğer açıklamalar :</w:t>
      </w:r>
    </w:p>
    <w:p w14:paraId="6D908795" w14:textId="77777777" w:rsidR="00EC5081" w:rsidRPr="00C23182" w:rsidRDefault="00EC5081" w:rsidP="00EC5081">
      <w:pPr>
        <w:spacing w:line="200" w:lineRule="exact"/>
        <w:rPr>
          <w:sz w:val="24"/>
          <w:szCs w:val="24"/>
        </w:rPr>
      </w:pPr>
    </w:p>
    <w:p w14:paraId="4EA2EDB7" w14:textId="55A86653" w:rsidR="004C23BF" w:rsidRPr="00C23182" w:rsidRDefault="004C23BF" w:rsidP="009A47DE">
      <w:pPr>
        <w:spacing w:before="17" w:line="360" w:lineRule="auto"/>
        <w:rPr>
          <w:sz w:val="24"/>
          <w:szCs w:val="24"/>
        </w:rPr>
      </w:pPr>
    </w:p>
    <w:p w14:paraId="28630A40" w14:textId="168FBE7E" w:rsidR="004C23BF" w:rsidRPr="00C23182" w:rsidRDefault="00D04211" w:rsidP="00EB0CEA">
      <w:pPr>
        <w:spacing w:line="360" w:lineRule="auto"/>
        <w:rPr>
          <w:rFonts w:eastAsia="Arial Unicode MS"/>
          <w:b/>
          <w:sz w:val="24"/>
          <w:szCs w:val="24"/>
          <w:vertAlign w:val="superscript"/>
        </w:rPr>
      </w:pPr>
      <w:r>
        <w:rPr>
          <w:rFonts w:eastAsia="Arial Unicode MS"/>
          <w:b/>
          <w:sz w:val="24"/>
          <w:szCs w:val="24"/>
        </w:rPr>
        <w:t>9</w:t>
      </w:r>
      <w:r w:rsidR="00F60567" w:rsidRPr="00C23182">
        <w:rPr>
          <w:rFonts w:eastAsia="Arial Unicode MS"/>
          <w:b/>
          <w:sz w:val="24"/>
          <w:szCs w:val="24"/>
        </w:rPr>
        <w:t xml:space="preserve"> -</w:t>
      </w:r>
      <w:r w:rsidR="00FC4C57" w:rsidRPr="00C23182">
        <w:rPr>
          <w:rFonts w:eastAsia="Arial Unicode MS"/>
          <w:b/>
          <w:sz w:val="24"/>
          <w:szCs w:val="24"/>
        </w:rPr>
        <w:t>Transfer Ödemesi İşlemleri</w:t>
      </w:r>
    </w:p>
    <w:p w14:paraId="7A8CFE8E" w14:textId="1957A9E3" w:rsidR="004C23BF" w:rsidRPr="00C23182" w:rsidRDefault="00FC4C57" w:rsidP="009A47DE">
      <w:pPr>
        <w:spacing w:line="360" w:lineRule="auto"/>
        <w:ind w:left="640" w:right="631"/>
        <w:rPr>
          <w:rFonts w:eastAsia="Arial Unicode MS"/>
          <w:sz w:val="24"/>
          <w:szCs w:val="24"/>
        </w:rPr>
      </w:pPr>
      <w:r w:rsidRPr="00C23182">
        <w:rPr>
          <w:rFonts w:eastAsia="Arial Unicode MS"/>
          <w:sz w:val="24"/>
          <w:szCs w:val="24"/>
        </w:rPr>
        <w:t>1.</w:t>
      </w:r>
      <w:r w:rsidRPr="00C23182">
        <w:rPr>
          <w:rFonts w:eastAsia="Arial Unicode MS"/>
          <w:spacing w:val="55"/>
          <w:sz w:val="24"/>
          <w:szCs w:val="24"/>
        </w:rPr>
        <w:t xml:space="preserve"> </w:t>
      </w:r>
      <w:r w:rsidRPr="00C23182">
        <w:rPr>
          <w:rFonts w:eastAsia="Arial Unicode MS"/>
          <w:sz w:val="24"/>
          <w:szCs w:val="24"/>
        </w:rPr>
        <w:t xml:space="preserve">TÜBİTAK tarafından </w:t>
      </w:r>
      <w:r w:rsidR="000900C0" w:rsidRPr="00C23182">
        <w:rPr>
          <w:rFonts w:eastAsia="Arial Unicode MS"/>
          <w:sz w:val="24"/>
          <w:szCs w:val="24"/>
        </w:rPr>
        <w:t xml:space="preserve">kuruluşun </w:t>
      </w:r>
      <w:r w:rsidRPr="00C23182">
        <w:rPr>
          <w:rFonts w:eastAsia="Arial Unicode MS"/>
          <w:sz w:val="24"/>
          <w:szCs w:val="24"/>
        </w:rPr>
        <w:t xml:space="preserve">proje özel hesabına </w:t>
      </w:r>
      <w:r w:rsidR="00EC5081" w:rsidRPr="00C23182">
        <w:rPr>
          <w:rFonts w:eastAsia="Arial Unicode MS"/>
          <w:sz w:val="24"/>
          <w:szCs w:val="24"/>
        </w:rPr>
        <w:t xml:space="preserve">MM Raporunun </w:t>
      </w:r>
      <w:r w:rsidRPr="00C23182">
        <w:rPr>
          <w:rFonts w:eastAsia="Arial Unicode MS"/>
          <w:sz w:val="24"/>
          <w:szCs w:val="24"/>
        </w:rPr>
        <w:t xml:space="preserve">düzenlendiği bu dönemde  transfer ödemesi </w:t>
      </w:r>
      <w:r w:rsidR="00217AF7" w:rsidRPr="00C23182">
        <w:rPr>
          <w:rFonts w:eastAsia="Arial Unicode MS"/>
          <w:b/>
          <w:sz w:val="24"/>
          <w:szCs w:val="24"/>
        </w:rPr>
        <w:t>YAPILMIŞTIR/YAPILMAMIŞTIR</w:t>
      </w:r>
      <w:r w:rsidRPr="00C23182">
        <w:rPr>
          <w:rFonts w:eastAsia="Arial Unicode MS"/>
          <w:sz w:val="24"/>
          <w:szCs w:val="24"/>
        </w:rPr>
        <w:t>.</w:t>
      </w:r>
    </w:p>
    <w:p w14:paraId="2F1C282D" w14:textId="5E0D66F2" w:rsidR="004C23BF" w:rsidRPr="00C23182" w:rsidRDefault="00FC4C57" w:rsidP="006B2B53">
      <w:pPr>
        <w:spacing w:before="69" w:line="360" w:lineRule="auto"/>
        <w:ind w:left="640"/>
        <w:rPr>
          <w:rFonts w:eastAsia="Arial Unicode MS"/>
          <w:b/>
          <w:sz w:val="24"/>
          <w:szCs w:val="24"/>
        </w:rPr>
      </w:pPr>
      <w:r w:rsidRPr="00C23182">
        <w:rPr>
          <w:rFonts w:eastAsia="Arial Unicode MS"/>
          <w:sz w:val="24"/>
          <w:szCs w:val="24"/>
        </w:rPr>
        <w:t>2.</w:t>
      </w:r>
      <w:r w:rsidRPr="00C23182">
        <w:rPr>
          <w:rFonts w:eastAsia="Arial Unicode MS"/>
          <w:spacing w:val="55"/>
          <w:sz w:val="24"/>
          <w:szCs w:val="24"/>
        </w:rPr>
        <w:t xml:space="preserve"> </w:t>
      </w:r>
      <w:r w:rsidRPr="00C23182">
        <w:rPr>
          <w:rFonts w:eastAsia="Arial Unicode MS"/>
          <w:sz w:val="24"/>
          <w:szCs w:val="24"/>
        </w:rPr>
        <w:t xml:space="preserve">Proje özel hesabına aktarılan tutar ile ilgili faiz geliri elde </w:t>
      </w:r>
      <w:r w:rsidR="00217AF7" w:rsidRPr="00C23182">
        <w:rPr>
          <w:rFonts w:eastAsia="Arial Unicode MS"/>
          <w:b/>
          <w:sz w:val="24"/>
          <w:szCs w:val="24"/>
        </w:rPr>
        <w:t>EDİLMİŞTİR/EDİLMEMİŞTİR.</w:t>
      </w:r>
      <w:r w:rsidR="00EA6043" w:rsidRPr="00C23182">
        <w:rPr>
          <w:rFonts w:eastAsia="Arial Unicode MS"/>
          <w:b/>
          <w:sz w:val="24"/>
          <w:szCs w:val="24"/>
        </w:rPr>
        <w:t xml:space="preserve"> </w:t>
      </w:r>
    </w:p>
    <w:p w14:paraId="3A9CD24F" w14:textId="7BF659CC" w:rsidR="00EA6043" w:rsidRPr="00C23182" w:rsidRDefault="00EA6043" w:rsidP="00EA6043">
      <w:pPr>
        <w:spacing w:before="69" w:line="360" w:lineRule="auto"/>
        <w:ind w:left="640"/>
        <w:rPr>
          <w:rFonts w:eastAsia="Arial Unicode MS"/>
          <w:sz w:val="24"/>
          <w:szCs w:val="24"/>
        </w:rPr>
      </w:pPr>
      <w:r w:rsidRPr="00C23182">
        <w:rPr>
          <w:rFonts w:eastAsia="Arial Unicode MS"/>
          <w:sz w:val="24"/>
          <w:szCs w:val="24"/>
        </w:rPr>
        <w:t>Bu faiz geliri TÜBİTAK’a aktarılmıştır./TÜBİTAK’a aktarılmamıştır.</w:t>
      </w:r>
    </w:p>
    <w:p w14:paraId="34DFCF69" w14:textId="77777777" w:rsidR="0002425D" w:rsidRPr="00C23182" w:rsidRDefault="0002425D" w:rsidP="00EA6043">
      <w:pPr>
        <w:spacing w:before="69" w:line="360" w:lineRule="auto"/>
        <w:ind w:left="640"/>
        <w:rPr>
          <w:rFonts w:eastAsia="Arial Unicode MS"/>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2780"/>
      </w:tblGrid>
      <w:tr w:rsidR="00C23182" w:rsidRPr="00C23182" w14:paraId="318B4F32" w14:textId="77777777" w:rsidTr="00711371">
        <w:trPr>
          <w:jc w:val="center"/>
        </w:trPr>
        <w:tc>
          <w:tcPr>
            <w:tcW w:w="2780" w:type="dxa"/>
            <w:shd w:val="clear" w:color="auto" w:fill="auto"/>
          </w:tcPr>
          <w:p w14:paraId="7504C2E8" w14:textId="77777777" w:rsidR="0002425D" w:rsidRPr="00C23182" w:rsidRDefault="0002425D" w:rsidP="00711371">
            <w:pPr>
              <w:suppressAutoHyphens/>
              <w:autoSpaceDE w:val="0"/>
              <w:autoSpaceDN w:val="0"/>
              <w:adjustRightInd w:val="0"/>
              <w:ind w:left="-34" w:right="307" w:firstLine="34"/>
              <w:jc w:val="center"/>
              <w:rPr>
                <w:sz w:val="24"/>
                <w:szCs w:val="24"/>
              </w:rPr>
            </w:pPr>
            <w:r w:rsidRPr="00C23182">
              <w:rPr>
                <w:bCs/>
                <w:sz w:val="24"/>
                <w:szCs w:val="24"/>
              </w:rPr>
              <w:t>Faiz ve/veya finansal kazanç tutarı</w:t>
            </w:r>
          </w:p>
        </w:tc>
        <w:tc>
          <w:tcPr>
            <w:tcW w:w="2780" w:type="dxa"/>
            <w:shd w:val="clear" w:color="auto" w:fill="auto"/>
          </w:tcPr>
          <w:p w14:paraId="52B62A8D" w14:textId="77777777" w:rsidR="0002425D" w:rsidRPr="00C23182" w:rsidRDefault="0002425D" w:rsidP="00711371">
            <w:pPr>
              <w:suppressAutoHyphens/>
              <w:autoSpaceDE w:val="0"/>
              <w:autoSpaceDN w:val="0"/>
              <w:adjustRightInd w:val="0"/>
              <w:ind w:left="567" w:right="307"/>
              <w:jc w:val="center"/>
              <w:rPr>
                <w:sz w:val="24"/>
                <w:szCs w:val="24"/>
              </w:rPr>
            </w:pPr>
            <w:r w:rsidRPr="00C23182">
              <w:rPr>
                <w:sz w:val="24"/>
                <w:szCs w:val="24"/>
              </w:rPr>
              <w:t>TÜBİTAK’a Aktarıldığı Tarih</w:t>
            </w:r>
          </w:p>
        </w:tc>
      </w:tr>
      <w:tr w:rsidR="00C23182" w:rsidRPr="00C23182" w14:paraId="47EDBDFB" w14:textId="77777777" w:rsidTr="00711371">
        <w:trPr>
          <w:jc w:val="center"/>
        </w:trPr>
        <w:tc>
          <w:tcPr>
            <w:tcW w:w="2780" w:type="dxa"/>
            <w:shd w:val="clear" w:color="auto" w:fill="auto"/>
          </w:tcPr>
          <w:p w14:paraId="486A0130" w14:textId="77777777" w:rsidR="0002425D" w:rsidRPr="00C23182" w:rsidRDefault="0002425D" w:rsidP="00711371">
            <w:pPr>
              <w:suppressAutoHyphens/>
              <w:autoSpaceDE w:val="0"/>
              <w:autoSpaceDN w:val="0"/>
              <w:adjustRightInd w:val="0"/>
              <w:ind w:left="567" w:right="307"/>
              <w:rPr>
                <w:sz w:val="24"/>
                <w:szCs w:val="24"/>
              </w:rPr>
            </w:pPr>
          </w:p>
        </w:tc>
        <w:tc>
          <w:tcPr>
            <w:tcW w:w="2780" w:type="dxa"/>
            <w:shd w:val="clear" w:color="auto" w:fill="auto"/>
          </w:tcPr>
          <w:p w14:paraId="25BC67FB" w14:textId="77777777" w:rsidR="0002425D" w:rsidRPr="00C23182" w:rsidRDefault="0002425D" w:rsidP="00711371">
            <w:pPr>
              <w:suppressAutoHyphens/>
              <w:autoSpaceDE w:val="0"/>
              <w:autoSpaceDN w:val="0"/>
              <w:adjustRightInd w:val="0"/>
              <w:ind w:left="567" w:right="307"/>
              <w:rPr>
                <w:sz w:val="24"/>
                <w:szCs w:val="24"/>
              </w:rPr>
            </w:pPr>
          </w:p>
        </w:tc>
      </w:tr>
      <w:tr w:rsidR="0002425D" w:rsidRPr="00C23182" w14:paraId="76F6A42F" w14:textId="77777777" w:rsidTr="00711371">
        <w:trPr>
          <w:jc w:val="center"/>
        </w:trPr>
        <w:tc>
          <w:tcPr>
            <w:tcW w:w="2780" w:type="dxa"/>
            <w:shd w:val="clear" w:color="auto" w:fill="auto"/>
          </w:tcPr>
          <w:p w14:paraId="069E3010" w14:textId="77777777" w:rsidR="0002425D" w:rsidRPr="00C23182" w:rsidRDefault="0002425D" w:rsidP="00711371">
            <w:pPr>
              <w:suppressAutoHyphens/>
              <w:autoSpaceDE w:val="0"/>
              <w:autoSpaceDN w:val="0"/>
              <w:adjustRightInd w:val="0"/>
              <w:ind w:left="567" w:right="307"/>
              <w:rPr>
                <w:sz w:val="24"/>
                <w:szCs w:val="24"/>
              </w:rPr>
            </w:pPr>
          </w:p>
        </w:tc>
        <w:tc>
          <w:tcPr>
            <w:tcW w:w="2780" w:type="dxa"/>
            <w:shd w:val="clear" w:color="auto" w:fill="auto"/>
          </w:tcPr>
          <w:p w14:paraId="7DA67C2C" w14:textId="77777777" w:rsidR="0002425D" w:rsidRPr="00C23182" w:rsidRDefault="0002425D" w:rsidP="00711371">
            <w:pPr>
              <w:suppressAutoHyphens/>
              <w:autoSpaceDE w:val="0"/>
              <w:autoSpaceDN w:val="0"/>
              <w:adjustRightInd w:val="0"/>
              <w:ind w:left="567" w:right="307"/>
              <w:rPr>
                <w:sz w:val="24"/>
                <w:szCs w:val="24"/>
              </w:rPr>
            </w:pPr>
          </w:p>
        </w:tc>
      </w:tr>
    </w:tbl>
    <w:p w14:paraId="43332EE6" w14:textId="77777777" w:rsidR="00EA6043" w:rsidRPr="00C23182" w:rsidRDefault="00EA6043" w:rsidP="006B2B53">
      <w:pPr>
        <w:spacing w:before="69" w:line="360" w:lineRule="auto"/>
        <w:ind w:left="640"/>
        <w:rPr>
          <w:rFonts w:eastAsia="Arial Unicode MS"/>
          <w:sz w:val="24"/>
          <w:szCs w:val="24"/>
        </w:rPr>
      </w:pPr>
    </w:p>
    <w:p w14:paraId="5FEAE879" w14:textId="77777777" w:rsidR="004C23BF" w:rsidRPr="00C23182" w:rsidRDefault="004C23BF" w:rsidP="009A47DE">
      <w:pPr>
        <w:spacing w:before="2" w:line="360" w:lineRule="auto"/>
        <w:rPr>
          <w:sz w:val="24"/>
          <w:szCs w:val="24"/>
        </w:rPr>
      </w:pPr>
    </w:p>
    <w:p w14:paraId="7EFFB4FA" w14:textId="685F4009" w:rsidR="00217AF7" w:rsidRPr="00C23182" w:rsidRDefault="00217AF7" w:rsidP="00217AF7">
      <w:pPr>
        <w:spacing w:line="360" w:lineRule="auto"/>
        <w:ind w:left="560"/>
        <w:rPr>
          <w:sz w:val="24"/>
          <w:szCs w:val="24"/>
        </w:rPr>
      </w:pPr>
      <w:r w:rsidRPr="00C23182">
        <w:rPr>
          <w:rFonts w:eastAsia="Arial Unicode MS"/>
          <w:b/>
          <w:sz w:val="24"/>
          <w:szCs w:val="24"/>
        </w:rPr>
        <w:t>10-Teknokent Kira Süresi</w:t>
      </w:r>
      <w:r w:rsidRPr="00C23182">
        <w:rPr>
          <w:sz w:val="24"/>
          <w:szCs w:val="24"/>
        </w:rPr>
        <w:t xml:space="preserve"> </w:t>
      </w:r>
    </w:p>
    <w:p w14:paraId="5DD609B7" w14:textId="14ADBCC2" w:rsidR="00217AF7" w:rsidRPr="00C23182" w:rsidRDefault="00217AF7" w:rsidP="00217AF7">
      <w:pPr>
        <w:spacing w:line="360" w:lineRule="auto"/>
        <w:ind w:left="560"/>
        <w:rPr>
          <w:rFonts w:eastAsia="Arial Unicode MS"/>
          <w:sz w:val="24"/>
          <w:szCs w:val="24"/>
        </w:rPr>
      </w:pPr>
      <w:r w:rsidRPr="00C23182">
        <w:rPr>
          <w:rFonts w:eastAsia="Arial Unicode MS"/>
          <w:sz w:val="24"/>
          <w:szCs w:val="24"/>
        </w:rPr>
        <w:t>Teknoloji geliştirme bölgelerinde olan firmalarda teknokent kira sözleşmesinde belirtilen kira başlangıç ve kira bitiş tarihleri</w:t>
      </w:r>
    </w:p>
    <w:p w14:paraId="7223C00D" w14:textId="17B48A5D" w:rsidR="00217AF7" w:rsidRPr="00C23182" w:rsidRDefault="00217AF7" w:rsidP="00217AF7">
      <w:pPr>
        <w:spacing w:line="360" w:lineRule="auto"/>
        <w:ind w:left="560"/>
        <w:rPr>
          <w:rFonts w:eastAsia="Arial Unicode MS"/>
          <w:sz w:val="24"/>
          <w:szCs w:val="24"/>
        </w:rPr>
      </w:pPr>
      <w:r w:rsidRPr="00C23182">
        <w:rPr>
          <w:rFonts w:eastAsia="Arial Unicode MS"/>
          <w:sz w:val="24"/>
          <w:szCs w:val="24"/>
        </w:rPr>
        <w:t>Kira başlangıç tarihi:</w:t>
      </w:r>
    </w:p>
    <w:p w14:paraId="608B988C" w14:textId="4CA9009D" w:rsidR="00217AF7" w:rsidRPr="00C23182" w:rsidRDefault="00217AF7" w:rsidP="00217AF7">
      <w:pPr>
        <w:spacing w:line="360" w:lineRule="auto"/>
        <w:ind w:left="560"/>
        <w:rPr>
          <w:rFonts w:eastAsia="Arial Unicode MS"/>
          <w:sz w:val="24"/>
          <w:szCs w:val="24"/>
        </w:rPr>
      </w:pPr>
      <w:r w:rsidRPr="00C23182">
        <w:rPr>
          <w:rFonts w:eastAsia="Arial Unicode MS"/>
          <w:sz w:val="24"/>
          <w:szCs w:val="24"/>
        </w:rPr>
        <w:t>Kira bitiş tarihi:</w:t>
      </w:r>
    </w:p>
    <w:p w14:paraId="46B7CFDA" w14:textId="4252DC1A" w:rsidR="00217AF7" w:rsidRPr="00C23182" w:rsidRDefault="00217AF7" w:rsidP="00217AF7">
      <w:pPr>
        <w:spacing w:line="260" w:lineRule="exact"/>
        <w:ind w:left="560"/>
        <w:rPr>
          <w:rFonts w:eastAsia="Arial Unicode MS"/>
          <w:b/>
          <w:sz w:val="24"/>
          <w:szCs w:val="24"/>
        </w:rPr>
      </w:pPr>
    </w:p>
    <w:p w14:paraId="7FD299D3" w14:textId="31CE7A5B" w:rsidR="00E3452C" w:rsidRPr="005F5728" w:rsidRDefault="00E3452C" w:rsidP="00217AF7">
      <w:pPr>
        <w:spacing w:line="260" w:lineRule="exact"/>
        <w:ind w:left="560"/>
        <w:rPr>
          <w:rFonts w:eastAsia="Arial Unicode MS"/>
          <w:b/>
          <w:sz w:val="24"/>
          <w:szCs w:val="24"/>
          <w:rPrChange w:id="2" w:author="Şeyma Kızıltaş" w:date="2022-12-26T08:24:00Z">
            <w:rPr>
              <w:rFonts w:eastAsia="Arial Unicode MS"/>
              <w:b/>
              <w:sz w:val="24"/>
              <w:szCs w:val="24"/>
              <w:highlight w:val="yellow"/>
            </w:rPr>
          </w:rPrChange>
        </w:rPr>
      </w:pPr>
      <w:r w:rsidRPr="005F5728">
        <w:rPr>
          <w:rFonts w:eastAsia="Arial Unicode MS"/>
          <w:b/>
          <w:sz w:val="24"/>
          <w:szCs w:val="24"/>
          <w:rPrChange w:id="3" w:author="Şeyma Kızıltaş" w:date="2022-12-26T08:24:00Z">
            <w:rPr>
              <w:rFonts w:eastAsia="Arial Unicode MS"/>
              <w:b/>
              <w:sz w:val="24"/>
              <w:szCs w:val="24"/>
              <w:highlight w:val="yellow"/>
            </w:rPr>
          </w:rPrChange>
        </w:rPr>
        <w:t>11-D</w:t>
      </w:r>
      <w:r w:rsidR="006415E0" w:rsidRPr="005F5728">
        <w:rPr>
          <w:rFonts w:eastAsia="Arial Unicode MS"/>
          <w:b/>
          <w:sz w:val="24"/>
          <w:szCs w:val="24"/>
          <w:rPrChange w:id="4" w:author="Şeyma Kızıltaş" w:date="2022-12-26T08:24:00Z">
            <w:rPr>
              <w:rFonts w:eastAsia="Arial Unicode MS"/>
              <w:b/>
              <w:sz w:val="24"/>
              <w:szCs w:val="24"/>
              <w:highlight w:val="yellow"/>
            </w:rPr>
          </w:rPrChange>
        </w:rPr>
        <w:t>i</w:t>
      </w:r>
      <w:r w:rsidRPr="005F5728">
        <w:rPr>
          <w:rFonts w:eastAsia="Arial Unicode MS"/>
          <w:b/>
          <w:sz w:val="24"/>
          <w:szCs w:val="24"/>
          <w:rPrChange w:id="5" w:author="Şeyma Kızıltaş" w:date="2022-12-26T08:24:00Z">
            <w:rPr>
              <w:rFonts w:eastAsia="Arial Unicode MS"/>
              <w:b/>
              <w:sz w:val="24"/>
              <w:szCs w:val="24"/>
              <w:highlight w:val="yellow"/>
            </w:rPr>
          </w:rPrChange>
        </w:rPr>
        <w:t xml:space="preserve">ğer Hususlar </w:t>
      </w:r>
    </w:p>
    <w:p w14:paraId="185BDC4F" w14:textId="51F760E4" w:rsidR="00E3452C" w:rsidRPr="005F5728" w:rsidRDefault="00E3452C" w:rsidP="00217AF7">
      <w:pPr>
        <w:spacing w:line="260" w:lineRule="exact"/>
        <w:ind w:left="560"/>
        <w:rPr>
          <w:rFonts w:eastAsia="Arial Unicode MS"/>
          <w:b/>
          <w:sz w:val="24"/>
          <w:szCs w:val="24"/>
          <w:rPrChange w:id="6" w:author="Şeyma Kızıltaş" w:date="2022-12-26T08:24:00Z">
            <w:rPr>
              <w:rFonts w:eastAsia="Arial Unicode MS"/>
              <w:b/>
              <w:sz w:val="24"/>
              <w:szCs w:val="24"/>
              <w:highlight w:val="yellow"/>
            </w:rPr>
          </w:rPrChange>
        </w:rPr>
      </w:pPr>
    </w:p>
    <w:p w14:paraId="1C793B0C" w14:textId="78E93F4E" w:rsidR="00D04211" w:rsidRPr="005F5728" w:rsidRDefault="00D04211" w:rsidP="00D04211">
      <w:pPr>
        <w:pStyle w:val="ndeer"/>
        <w:ind w:left="540"/>
        <w:jc w:val="both"/>
        <w:rPr>
          <w:rFonts w:eastAsia="Arial Unicode MS"/>
          <w:noProof/>
          <w:snapToGrid/>
          <w:szCs w:val="24"/>
          <w:lang w:val="tr-TR" w:eastAsia="en-US"/>
          <w:rPrChange w:id="7" w:author="Şeyma Kızıltaş" w:date="2022-12-26T08:24:00Z">
            <w:rPr>
              <w:rFonts w:eastAsia="Arial Unicode MS"/>
              <w:noProof/>
              <w:snapToGrid/>
              <w:szCs w:val="24"/>
              <w:highlight w:val="yellow"/>
              <w:lang w:val="tr-TR" w:eastAsia="en-US"/>
            </w:rPr>
          </w:rPrChange>
        </w:rPr>
      </w:pPr>
      <w:r w:rsidRPr="005F5728">
        <w:rPr>
          <w:rFonts w:eastAsia="Arial Unicode MS"/>
          <w:bCs/>
          <w:noProof/>
          <w:snapToGrid/>
          <w:szCs w:val="24"/>
          <w:lang w:val="tr-TR" w:eastAsia="en-US"/>
          <w:rPrChange w:id="8" w:author="Şeyma Kızıltaş" w:date="2022-12-26T08:24:00Z">
            <w:rPr>
              <w:rFonts w:eastAsia="Arial Unicode MS"/>
              <w:bCs/>
              <w:noProof/>
              <w:snapToGrid/>
              <w:szCs w:val="24"/>
              <w:highlight w:val="yellow"/>
              <w:lang w:val="tr-TR" w:eastAsia="en-US"/>
            </w:rPr>
          </w:rPrChange>
        </w:rPr>
        <w:t>11.1.</w:t>
      </w:r>
      <w:r w:rsidRPr="005F5728">
        <w:rPr>
          <w:rFonts w:eastAsia="Arial Unicode MS"/>
          <w:noProof/>
          <w:snapToGrid/>
          <w:szCs w:val="24"/>
          <w:lang w:val="tr-TR" w:eastAsia="en-US"/>
          <w:rPrChange w:id="9" w:author="Şeyma Kızıltaş" w:date="2022-12-26T08:24:00Z">
            <w:rPr>
              <w:rFonts w:eastAsia="Arial Unicode MS"/>
              <w:noProof/>
              <w:snapToGrid/>
              <w:szCs w:val="24"/>
              <w:highlight w:val="yellow"/>
              <w:lang w:val="tr-TR" w:eastAsia="en-US"/>
            </w:rPr>
          </w:rPrChange>
        </w:rPr>
        <w:t xml:space="preserve"> Müşteri Kuruluş ile Tedarikçi Kuruluşun(ların), 5520 sayılı Kurumlar Vergisi Kanunu ve ilgili mevzuat hükümlerine göre ilişkili kişi kapsamında olmadığını (olmadıklarını) </w:t>
      </w:r>
      <w:r w:rsidRPr="005F5728">
        <w:rPr>
          <w:rFonts w:eastAsia="Arial Unicode MS"/>
          <w:b/>
          <w:bCs/>
          <w:noProof/>
          <w:snapToGrid/>
          <w:szCs w:val="24"/>
          <w:lang w:val="tr-TR" w:eastAsia="en-US"/>
          <w:rPrChange w:id="10" w:author="Şeyma Kızıltaş" w:date="2022-12-26T08:24:00Z">
            <w:rPr>
              <w:rFonts w:eastAsia="Arial Unicode MS"/>
              <w:b/>
              <w:bCs/>
              <w:noProof/>
              <w:snapToGrid/>
              <w:szCs w:val="24"/>
              <w:highlight w:val="yellow"/>
              <w:lang w:val="tr-TR" w:eastAsia="en-US"/>
            </w:rPr>
          </w:rPrChange>
        </w:rPr>
        <w:t>ONAYLIYORUM/ONAYLAMIYORUM</w:t>
      </w:r>
      <w:r w:rsidRPr="005F5728">
        <w:rPr>
          <w:rFonts w:eastAsia="Arial Unicode MS"/>
          <w:b/>
          <w:bCs/>
          <w:noProof/>
          <w:snapToGrid/>
          <w:szCs w:val="24"/>
          <w:lang w:eastAsia="en-US"/>
          <w:rPrChange w:id="11" w:author="Şeyma Kızıltaş" w:date="2022-12-26T08:24:00Z">
            <w:rPr>
              <w:rFonts w:eastAsia="Arial Unicode MS"/>
              <w:b/>
              <w:bCs/>
              <w:noProof/>
              <w:snapToGrid/>
              <w:szCs w:val="24"/>
              <w:highlight w:val="yellow"/>
              <w:lang w:eastAsia="en-US"/>
            </w:rPr>
          </w:rPrChange>
        </w:rPr>
        <w:t>.</w:t>
      </w:r>
      <w:r w:rsidRPr="005F5728">
        <w:rPr>
          <w:rFonts w:eastAsia="Arial Unicode MS"/>
          <w:noProof/>
          <w:snapToGrid/>
          <w:szCs w:val="24"/>
          <w:lang w:val="tr-TR" w:eastAsia="en-US"/>
          <w:rPrChange w:id="12" w:author="Şeyma Kızıltaş" w:date="2022-12-26T08:24:00Z">
            <w:rPr>
              <w:rFonts w:eastAsia="Arial Unicode MS"/>
              <w:noProof/>
              <w:snapToGrid/>
              <w:szCs w:val="24"/>
              <w:highlight w:val="yellow"/>
              <w:lang w:val="tr-TR" w:eastAsia="en-US"/>
            </w:rPr>
          </w:rPrChange>
        </w:rPr>
        <w:t xml:space="preserve"> </w:t>
      </w:r>
    </w:p>
    <w:p w14:paraId="71DB03D0" w14:textId="77777777" w:rsidR="00D04211" w:rsidRPr="005F5728" w:rsidRDefault="00D04211" w:rsidP="00D04211">
      <w:pPr>
        <w:pStyle w:val="ndeer"/>
        <w:ind w:left="540"/>
        <w:jc w:val="both"/>
        <w:rPr>
          <w:rFonts w:eastAsia="Arial Unicode MS"/>
          <w:noProof/>
          <w:snapToGrid/>
          <w:szCs w:val="24"/>
          <w:lang w:val="tr-TR" w:eastAsia="en-US"/>
          <w:rPrChange w:id="13" w:author="Şeyma Kızıltaş" w:date="2022-12-26T08:24:00Z">
            <w:rPr>
              <w:rFonts w:eastAsia="Arial Unicode MS"/>
              <w:noProof/>
              <w:snapToGrid/>
              <w:szCs w:val="24"/>
              <w:highlight w:val="yellow"/>
              <w:lang w:val="tr-TR" w:eastAsia="en-US"/>
            </w:rPr>
          </w:rPrChange>
        </w:rPr>
      </w:pPr>
    </w:p>
    <w:p w14:paraId="7A2E3533" w14:textId="7817B7A9" w:rsidR="00D04211" w:rsidRPr="005F5728" w:rsidRDefault="00D04211" w:rsidP="00D04211">
      <w:pPr>
        <w:pStyle w:val="ndeer"/>
        <w:ind w:left="540"/>
        <w:jc w:val="both"/>
        <w:rPr>
          <w:rFonts w:eastAsia="Arial Unicode MS"/>
          <w:b/>
          <w:bCs/>
          <w:noProof/>
          <w:snapToGrid/>
          <w:szCs w:val="24"/>
          <w:lang w:val="tr-TR" w:eastAsia="en-US"/>
          <w:rPrChange w:id="14" w:author="Şeyma Kızıltaş" w:date="2022-12-26T08:24:00Z">
            <w:rPr>
              <w:rFonts w:eastAsia="Arial Unicode MS"/>
              <w:b/>
              <w:bCs/>
              <w:noProof/>
              <w:snapToGrid/>
              <w:szCs w:val="24"/>
              <w:highlight w:val="yellow"/>
              <w:lang w:val="tr-TR" w:eastAsia="en-US"/>
            </w:rPr>
          </w:rPrChange>
        </w:rPr>
      </w:pPr>
      <w:r w:rsidRPr="005F5728">
        <w:rPr>
          <w:rFonts w:eastAsia="Arial Unicode MS"/>
          <w:bCs/>
          <w:noProof/>
          <w:snapToGrid/>
          <w:szCs w:val="24"/>
          <w:lang w:val="tr-TR" w:eastAsia="en-US"/>
          <w:rPrChange w:id="15" w:author="Şeyma Kızıltaş" w:date="2022-12-26T08:24:00Z">
            <w:rPr>
              <w:rFonts w:eastAsia="Arial Unicode MS"/>
              <w:bCs/>
              <w:noProof/>
              <w:snapToGrid/>
              <w:szCs w:val="24"/>
              <w:highlight w:val="yellow"/>
              <w:lang w:val="tr-TR" w:eastAsia="en-US"/>
            </w:rPr>
          </w:rPrChange>
        </w:rPr>
        <w:t>11.2.</w:t>
      </w:r>
      <w:r w:rsidRPr="005F5728">
        <w:rPr>
          <w:rFonts w:eastAsia="Arial Unicode MS"/>
          <w:noProof/>
          <w:snapToGrid/>
          <w:szCs w:val="24"/>
          <w:lang w:val="tr-TR" w:eastAsia="en-US"/>
          <w:rPrChange w:id="16" w:author="Şeyma Kızıltaş" w:date="2022-12-26T08:24:00Z">
            <w:rPr>
              <w:rFonts w:eastAsia="Arial Unicode MS"/>
              <w:noProof/>
              <w:snapToGrid/>
              <w:szCs w:val="24"/>
              <w:highlight w:val="yellow"/>
              <w:lang w:val="tr-TR" w:eastAsia="en-US"/>
            </w:rPr>
          </w:rPrChange>
        </w:rPr>
        <w:t xml:space="preserve"> Proje ortaklarının birbirinden aldığı danışmanlık ve hizmet alımı beyan </w:t>
      </w:r>
      <w:r w:rsidRPr="005F5728">
        <w:rPr>
          <w:rFonts w:eastAsia="Arial Unicode MS"/>
          <w:b/>
          <w:bCs/>
          <w:noProof/>
          <w:snapToGrid/>
          <w:szCs w:val="24"/>
          <w:lang w:val="tr-TR" w:eastAsia="en-US"/>
          <w:rPrChange w:id="17" w:author="Şeyma Kızıltaş" w:date="2022-12-26T08:24:00Z">
            <w:rPr>
              <w:rFonts w:eastAsia="Arial Unicode MS"/>
              <w:b/>
              <w:bCs/>
              <w:noProof/>
              <w:snapToGrid/>
              <w:szCs w:val="24"/>
              <w:highlight w:val="yellow"/>
              <w:lang w:val="tr-TR" w:eastAsia="en-US"/>
            </w:rPr>
          </w:rPrChange>
        </w:rPr>
        <w:t>EDİLMİŞTİR /EDİLMEMİŞTİR.</w:t>
      </w:r>
    </w:p>
    <w:p w14:paraId="59BBE26E" w14:textId="77777777" w:rsidR="00D04211" w:rsidRPr="005F5728" w:rsidRDefault="00D04211" w:rsidP="00D04211">
      <w:pPr>
        <w:pStyle w:val="ndeer"/>
        <w:ind w:left="540"/>
        <w:jc w:val="both"/>
        <w:rPr>
          <w:rFonts w:eastAsia="Arial Unicode MS"/>
          <w:b/>
          <w:bCs/>
          <w:noProof/>
          <w:snapToGrid/>
          <w:szCs w:val="24"/>
          <w:lang w:val="tr-TR" w:eastAsia="en-US"/>
          <w:rPrChange w:id="18" w:author="Şeyma Kızıltaş" w:date="2022-12-26T08:24:00Z">
            <w:rPr>
              <w:rFonts w:eastAsia="Arial Unicode MS"/>
              <w:b/>
              <w:bCs/>
              <w:noProof/>
              <w:snapToGrid/>
              <w:szCs w:val="24"/>
              <w:highlight w:val="yellow"/>
              <w:lang w:val="tr-TR" w:eastAsia="en-US"/>
            </w:rPr>
          </w:rPrChange>
        </w:rPr>
      </w:pPr>
    </w:p>
    <w:p w14:paraId="17EA8E60" w14:textId="7B42E435" w:rsidR="00D04211" w:rsidRPr="005F5728" w:rsidRDefault="00D04211" w:rsidP="00D04211">
      <w:pPr>
        <w:pStyle w:val="ndeer"/>
        <w:ind w:left="540"/>
        <w:jc w:val="both"/>
        <w:rPr>
          <w:rFonts w:eastAsia="Arial Unicode MS"/>
          <w:b/>
          <w:bCs/>
          <w:noProof/>
          <w:snapToGrid/>
          <w:szCs w:val="24"/>
          <w:lang w:val="tr-TR" w:eastAsia="en-US"/>
          <w:rPrChange w:id="19" w:author="Şeyma Kızıltaş" w:date="2022-12-26T08:24:00Z">
            <w:rPr>
              <w:rFonts w:eastAsia="Arial Unicode MS"/>
              <w:b/>
              <w:bCs/>
              <w:noProof/>
              <w:snapToGrid/>
              <w:szCs w:val="24"/>
              <w:highlight w:val="yellow"/>
              <w:lang w:val="tr-TR" w:eastAsia="en-US"/>
            </w:rPr>
          </w:rPrChange>
        </w:rPr>
      </w:pPr>
      <w:r w:rsidRPr="005F5728">
        <w:rPr>
          <w:rFonts w:eastAsia="Arial Unicode MS"/>
          <w:bCs/>
          <w:noProof/>
          <w:snapToGrid/>
          <w:szCs w:val="24"/>
          <w:lang w:val="tr-TR" w:eastAsia="en-US"/>
          <w:rPrChange w:id="20" w:author="Şeyma Kızıltaş" w:date="2022-12-26T08:24:00Z">
            <w:rPr>
              <w:rFonts w:eastAsia="Arial Unicode MS"/>
              <w:bCs/>
              <w:noProof/>
              <w:snapToGrid/>
              <w:szCs w:val="24"/>
              <w:highlight w:val="yellow"/>
              <w:lang w:val="tr-TR" w:eastAsia="en-US"/>
            </w:rPr>
          </w:rPrChange>
        </w:rPr>
        <w:t>11.3.</w:t>
      </w:r>
      <w:r w:rsidRPr="005F5728">
        <w:rPr>
          <w:rFonts w:eastAsia="Arial Unicode MS"/>
          <w:noProof/>
          <w:snapToGrid/>
          <w:szCs w:val="24"/>
          <w:lang w:val="tr-TR" w:eastAsia="en-US"/>
          <w:rPrChange w:id="21" w:author="Şeyma Kızıltaş" w:date="2022-12-26T08:24:00Z">
            <w:rPr>
              <w:rFonts w:eastAsia="Arial Unicode MS"/>
              <w:noProof/>
              <w:snapToGrid/>
              <w:szCs w:val="24"/>
              <w:highlight w:val="yellow"/>
              <w:lang w:val="tr-TR" w:eastAsia="en-US"/>
            </w:rPr>
          </w:rPrChange>
        </w:rPr>
        <w:t xml:space="preserve"> </w:t>
      </w:r>
      <w:r w:rsidRPr="005F5728">
        <w:rPr>
          <w:rPrChange w:id="22" w:author="Şeyma Kızıltaş" w:date="2022-12-26T08:24:00Z">
            <w:rPr>
              <w:highlight w:val="yellow"/>
            </w:rPr>
          </w:rPrChange>
        </w:rPr>
        <w:t xml:space="preserve">5520 </w:t>
      </w:r>
      <w:proofErr w:type="spellStart"/>
      <w:r w:rsidRPr="005F5728">
        <w:rPr>
          <w:rPrChange w:id="23" w:author="Şeyma Kızıltaş" w:date="2022-12-26T08:24:00Z">
            <w:rPr>
              <w:highlight w:val="yellow"/>
            </w:rPr>
          </w:rPrChange>
        </w:rPr>
        <w:t>sayılı</w:t>
      </w:r>
      <w:proofErr w:type="spellEnd"/>
      <w:r w:rsidRPr="005F5728">
        <w:rPr>
          <w:rPrChange w:id="24" w:author="Şeyma Kızıltaş" w:date="2022-12-26T08:24:00Z">
            <w:rPr>
              <w:highlight w:val="yellow"/>
            </w:rPr>
          </w:rPrChange>
        </w:rPr>
        <w:t xml:space="preserve"> </w:t>
      </w:r>
      <w:proofErr w:type="spellStart"/>
      <w:r w:rsidRPr="005F5728">
        <w:rPr>
          <w:rPrChange w:id="25" w:author="Şeyma Kızıltaş" w:date="2022-12-26T08:24:00Z">
            <w:rPr>
              <w:highlight w:val="yellow"/>
            </w:rPr>
          </w:rPrChange>
        </w:rPr>
        <w:t>Kurumlar</w:t>
      </w:r>
      <w:proofErr w:type="spellEnd"/>
      <w:r w:rsidRPr="005F5728">
        <w:rPr>
          <w:rPrChange w:id="26" w:author="Şeyma Kızıltaş" w:date="2022-12-26T08:24:00Z">
            <w:rPr>
              <w:highlight w:val="yellow"/>
            </w:rPr>
          </w:rPrChange>
        </w:rPr>
        <w:t xml:space="preserve"> </w:t>
      </w:r>
      <w:proofErr w:type="spellStart"/>
      <w:r w:rsidRPr="005F5728">
        <w:rPr>
          <w:rPrChange w:id="27" w:author="Şeyma Kızıltaş" w:date="2022-12-26T08:24:00Z">
            <w:rPr>
              <w:highlight w:val="yellow"/>
            </w:rPr>
          </w:rPrChange>
        </w:rPr>
        <w:t>Vergisi</w:t>
      </w:r>
      <w:proofErr w:type="spellEnd"/>
      <w:r w:rsidRPr="005F5728">
        <w:rPr>
          <w:rPrChange w:id="28" w:author="Şeyma Kızıltaş" w:date="2022-12-26T08:24:00Z">
            <w:rPr>
              <w:highlight w:val="yellow"/>
            </w:rPr>
          </w:rPrChange>
        </w:rPr>
        <w:t xml:space="preserve"> </w:t>
      </w:r>
      <w:proofErr w:type="spellStart"/>
      <w:r w:rsidRPr="005F5728">
        <w:rPr>
          <w:rPrChange w:id="29" w:author="Şeyma Kızıltaş" w:date="2022-12-26T08:24:00Z">
            <w:rPr>
              <w:highlight w:val="yellow"/>
            </w:rPr>
          </w:rPrChange>
        </w:rPr>
        <w:t>Kanunu</w:t>
      </w:r>
      <w:proofErr w:type="spellEnd"/>
      <w:r w:rsidRPr="005F5728">
        <w:rPr>
          <w:rPrChange w:id="30" w:author="Şeyma Kızıltaş" w:date="2022-12-26T08:24:00Z">
            <w:rPr>
              <w:highlight w:val="yellow"/>
            </w:rPr>
          </w:rPrChange>
        </w:rPr>
        <w:t xml:space="preserve"> </w:t>
      </w:r>
      <w:proofErr w:type="spellStart"/>
      <w:r w:rsidRPr="005F5728">
        <w:rPr>
          <w:rPrChange w:id="31" w:author="Şeyma Kızıltaş" w:date="2022-12-26T08:24:00Z">
            <w:rPr>
              <w:highlight w:val="yellow"/>
            </w:rPr>
          </w:rPrChange>
        </w:rPr>
        <w:t>ve</w:t>
      </w:r>
      <w:proofErr w:type="spellEnd"/>
      <w:r w:rsidRPr="005F5728">
        <w:rPr>
          <w:rPrChange w:id="32" w:author="Şeyma Kızıltaş" w:date="2022-12-26T08:24:00Z">
            <w:rPr>
              <w:highlight w:val="yellow"/>
            </w:rPr>
          </w:rPrChange>
        </w:rPr>
        <w:t xml:space="preserve"> </w:t>
      </w:r>
      <w:proofErr w:type="spellStart"/>
      <w:r w:rsidRPr="005F5728">
        <w:rPr>
          <w:rPrChange w:id="33" w:author="Şeyma Kızıltaş" w:date="2022-12-26T08:24:00Z">
            <w:rPr>
              <w:highlight w:val="yellow"/>
            </w:rPr>
          </w:rPrChange>
        </w:rPr>
        <w:t>ilgili</w:t>
      </w:r>
      <w:proofErr w:type="spellEnd"/>
      <w:r w:rsidRPr="005F5728">
        <w:rPr>
          <w:rPrChange w:id="34" w:author="Şeyma Kızıltaş" w:date="2022-12-26T08:24:00Z">
            <w:rPr>
              <w:highlight w:val="yellow"/>
            </w:rPr>
          </w:rPrChange>
        </w:rPr>
        <w:t xml:space="preserve"> </w:t>
      </w:r>
      <w:proofErr w:type="spellStart"/>
      <w:r w:rsidRPr="005F5728">
        <w:rPr>
          <w:rPrChange w:id="35" w:author="Şeyma Kızıltaş" w:date="2022-12-26T08:24:00Z">
            <w:rPr>
              <w:highlight w:val="yellow"/>
            </w:rPr>
          </w:rPrChange>
        </w:rPr>
        <w:t>mevzuat</w:t>
      </w:r>
      <w:proofErr w:type="spellEnd"/>
      <w:r w:rsidRPr="005F5728">
        <w:rPr>
          <w:rPrChange w:id="36" w:author="Şeyma Kızıltaş" w:date="2022-12-26T08:24:00Z">
            <w:rPr>
              <w:highlight w:val="yellow"/>
            </w:rPr>
          </w:rPrChange>
        </w:rPr>
        <w:t xml:space="preserve"> </w:t>
      </w:r>
      <w:proofErr w:type="spellStart"/>
      <w:r w:rsidRPr="005F5728">
        <w:rPr>
          <w:rPrChange w:id="37" w:author="Şeyma Kızıltaş" w:date="2022-12-26T08:24:00Z">
            <w:rPr>
              <w:highlight w:val="yellow"/>
            </w:rPr>
          </w:rPrChange>
        </w:rPr>
        <w:t>hükümlerine</w:t>
      </w:r>
      <w:proofErr w:type="spellEnd"/>
      <w:r w:rsidRPr="005F5728">
        <w:rPr>
          <w:rPrChange w:id="38" w:author="Şeyma Kızıltaş" w:date="2022-12-26T08:24:00Z">
            <w:rPr>
              <w:highlight w:val="yellow"/>
            </w:rPr>
          </w:rPrChange>
        </w:rPr>
        <w:t xml:space="preserve"> </w:t>
      </w:r>
      <w:proofErr w:type="spellStart"/>
      <w:r w:rsidRPr="005F5728">
        <w:rPr>
          <w:rPrChange w:id="39" w:author="Şeyma Kızıltaş" w:date="2022-12-26T08:24:00Z">
            <w:rPr>
              <w:highlight w:val="yellow"/>
            </w:rPr>
          </w:rPrChange>
        </w:rPr>
        <w:t>göre</w:t>
      </w:r>
      <w:proofErr w:type="spellEnd"/>
      <w:r w:rsidRPr="005F5728">
        <w:rPr>
          <w:rPrChange w:id="40" w:author="Şeyma Kızıltaş" w:date="2022-12-26T08:24:00Z">
            <w:rPr>
              <w:highlight w:val="yellow"/>
            </w:rPr>
          </w:rPrChange>
        </w:rPr>
        <w:t xml:space="preserve"> </w:t>
      </w:r>
      <w:proofErr w:type="spellStart"/>
      <w:r w:rsidRPr="005F5728">
        <w:rPr>
          <w:rPrChange w:id="41" w:author="Şeyma Kızıltaş" w:date="2022-12-26T08:24:00Z">
            <w:rPr>
              <w:highlight w:val="yellow"/>
            </w:rPr>
          </w:rPrChange>
        </w:rPr>
        <w:t>ilişkili</w:t>
      </w:r>
      <w:proofErr w:type="spellEnd"/>
      <w:r w:rsidRPr="005F5728">
        <w:rPr>
          <w:rPrChange w:id="42" w:author="Şeyma Kızıltaş" w:date="2022-12-26T08:24:00Z">
            <w:rPr>
              <w:highlight w:val="yellow"/>
            </w:rPr>
          </w:rPrChange>
        </w:rPr>
        <w:t xml:space="preserve"> </w:t>
      </w:r>
      <w:proofErr w:type="spellStart"/>
      <w:r w:rsidRPr="005F5728">
        <w:rPr>
          <w:rPrChange w:id="43" w:author="Şeyma Kızıltaş" w:date="2022-12-26T08:24:00Z">
            <w:rPr>
              <w:highlight w:val="yellow"/>
            </w:rPr>
          </w:rPrChange>
        </w:rPr>
        <w:t>kişilerden</w:t>
      </w:r>
      <w:proofErr w:type="spellEnd"/>
      <w:r w:rsidRPr="005F5728">
        <w:rPr>
          <w:rPrChange w:id="44" w:author="Şeyma Kızıltaş" w:date="2022-12-26T08:24:00Z">
            <w:rPr>
              <w:highlight w:val="yellow"/>
            </w:rPr>
          </w:rPrChange>
        </w:rPr>
        <w:t xml:space="preserve"> </w:t>
      </w:r>
      <w:proofErr w:type="spellStart"/>
      <w:r w:rsidRPr="005F5728">
        <w:rPr>
          <w:rPrChange w:id="45" w:author="Şeyma Kızıltaş" w:date="2022-12-26T08:24:00Z">
            <w:rPr>
              <w:highlight w:val="yellow"/>
            </w:rPr>
          </w:rPrChange>
        </w:rPr>
        <w:t>alınan</w:t>
      </w:r>
      <w:proofErr w:type="spellEnd"/>
      <w:r w:rsidRPr="005F5728">
        <w:rPr>
          <w:rPrChange w:id="46" w:author="Şeyma Kızıltaş" w:date="2022-12-26T08:24:00Z">
            <w:rPr>
              <w:highlight w:val="yellow"/>
            </w:rPr>
          </w:rPrChange>
        </w:rPr>
        <w:t xml:space="preserve"> </w:t>
      </w:r>
      <w:proofErr w:type="spellStart"/>
      <w:r w:rsidRPr="005F5728">
        <w:rPr>
          <w:rPrChange w:id="47" w:author="Şeyma Kızıltaş" w:date="2022-12-26T08:24:00Z">
            <w:rPr>
              <w:highlight w:val="yellow"/>
            </w:rPr>
          </w:rPrChange>
        </w:rPr>
        <w:t>danışmanlık</w:t>
      </w:r>
      <w:proofErr w:type="spellEnd"/>
      <w:r w:rsidRPr="005F5728">
        <w:rPr>
          <w:rPrChange w:id="48" w:author="Şeyma Kızıltaş" w:date="2022-12-26T08:24:00Z">
            <w:rPr>
              <w:highlight w:val="yellow"/>
            </w:rPr>
          </w:rPrChange>
        </w:rPr>
        <w:t xml:space="preserve"> </w:t>
      </w:r>
      <w:proofErr w:type="spellStart"/>
      <w:r w:rsidRPr="005F5728">
        <w:rPr>
          <w:rPrChange w:id="49" w:author="Şeyma Kızıltaş" w:date="2022-12-26T08:24:00Z">
            <w:rPr>
              <w:highlight w:val="yellow"/>
            </w:rPr>
          </w:rPrChange>
        </w:rPr>
        <w:t>ve</w:t>
      </w:r>
      <w:proofErr w:type="spellEnd"/>
      <w:r w:rsidRPr="005F5728">
        <w:rPr>
          <w:rPrChange w:id="50" w:author="Şeyma Kızıltaş" w:date="2022-12-26T08:24:00Z">
            <w:rPr>
              <w:highlight w:val="yellow"/>
            </w:rPr>
          </w:rPrChange>
        </w:rPr>
        <w:t xml:space="preserve"> </w:t>
      </w:r>
      <w:proofErr w:type="spellStart"/>
      <w:r w:rsidRPr="005F5728">
        <w:rPr>
          <w:rPrChange w:id="51" w:author="Şeyma Kızıltaş" w:date="2022-12-26T08:24:00Z">
            <w:rPr>
              <w:highlight w:val="yellow"/>
            </w:rPr>
          </w:rPrChange>
        </w:rPr>
        <w:t>hizmet</w:t>
      </w:r>
      <w:proofErr w:type="spellEnd"/>
      <w:r w:rsidRPr="005F5728">
        <w:rPr>
          <w:rPrChange w:id="52" w:author="Şeyma Kızıltaş" w:date="2022-12-26T08:24:00Z">
            <w:rPr>
              <w:highlight w:val="yellow"/>
            </w:rPr>
          </w:rPrChange>
        </w:rPr>
        <w:t xml:space="preserve"> </w:t>
      </w:r>
      <w:proofErr w:type="spellStart"/>
      <w:r w:rsidRPr="005F5728">
        <w:rPr>
          <w:rPrChange w:id="53" w:author="Şeyma Kızıltaş" w:date="2022-12-26T08:24:00Z">
            <w:rPr>
              <w:highlight w:val="yellow"/>
            </w:rPr>
          </w:rPrChange>
        </w:rPr>
        <w:t>alımı</w:t>
      </w:r>
      <w:proofErr w:type="spellEnd"/>
      <w:r w:rsidRPr="005F5728">
        <w:rPr>
          <w:rPrChange w:id="54" w:author="Şeyma Kızıltaş" w:date="2022-12-26T08:24:00Z">
            <w:rPr>
              <w:highlight w:val="yellow"/>
            </w:rPr>
          </w:rPrChange>
        </w:rPr>
        <w:t xml:space="preserve"> </w:t>
      </w:r>
      <w:proofErr w:type="spellStart"/>
      <w:r w:rsidRPr="005F5728">
        <w:rPr>
          <w:rPrChange w:id="55" w:author="Şeyma Kızıltaş" w:date="2022-12-26T08:24:00Z">
            <w:rPr>
              <w:highlight w:val="yellow"/>
            </w:rPr>
          </w:rPrChange>
        </w:rPr>
        <w:t>beyan</w:t>
      </w:r>
      <w:proofErr w:type="spellEnd"/>
      <w:r w:rsidRPr="005F5728">
        <w:rPr>
          <w:rPrChange w:id="56" w:author="Şeyma Kızıltaş" w:date="2022-12-26T08:24:00Z">
            <w:rPr>
              <w:highlight w:val="yellow"/>
            </w:rPr>
          </w:rPrChange>
        </w:rPr>
        <w:t xml:space="preserve"> </w:t>
      </w:r>
      <w:r w:rsidRPr="005F5728">
        <w:rPr>
          <w:b/>
          <w:bCs/>
          <w:rPrChange w:id="57" w:author="Şeyma Kızıltaş" w:date="2022-12-26T08:24:00Z">
            <w:rPr>
              <w:b/>
              <w:bCs/>
              <w:highlight w:val="yellow"/>
            </w:rPr>
          </w:rPrChange>
        </w:rPr>
        <w:t>EDİLMİŞTİR/EDİLMEMİŞTİR.</w:t>
      </w:r>
    </w:p>
    <w:p w14:paraId="1C64A862" w14:textId="77777777" w:rsidR="00D04211" w:rsidRPr="005F5728" w:rsidRDefault="00D04211" w:rsidP="00D04211">
      <w:pPr>
        <w:pStyle w:val="ndeer"/>
        <w:ind w:left="540"/>
        <w:jc w:val="both"/>
        <w:rPr>
          <w:rFonts w:eastAsia="Arial Unicode MS"/>
          <w:b/>
          <w:bCs/>
          <w:noProof/>
          <w:snapToGrid/>
          <w:szCs w:val="24"/>
          <w:lang w:val="tr-TR" w:eastAsia="en-US"/>
          <w:rPrChange w:id="58" w:author="Şeyma Kızıltaş" w:date="2022-12-26T08:24:00Z">
            <w:rPr>
              <w:rFonts w:eastAsia="Arial Unicode MS"/>
              <w:b/>
              <w:bCs/>
              <w:noProof/>
              <w:snapToGrid/>
              <w:szCs w:val="24"/>
              <w:highlight w:val="yellow"/>
              <w:lang w:val="tr-TR" w:eastAsia="en-US"/>
            </w:rPr>
          </w:rPrChange>
        </w:rPr>
      </w:pPr>
    </w:p>
    <w:p w14:paraId="5C9C7138" w14:textId="571EF25B" w:rsidR="00D04211" w:rsidRPr="005F5728" w:rsidRDefault="00D04211" w:rsidP="00D04211">
      <w:pPr>
        <w:pStyle w:val="ndeer"/>
        <w:ind w:left="540"/>
        <w:jc w:val="both"/>
        <w:rPr>
          <w:rFonts w:eastAsia="Arial Unicode MS"/>
          <w:b/>
          <w:bCs/>
          <w:noProof/>
          <w:snapToGrid/>
          <w:szCs w:val="24"/>
          <w:lang w:val="tr-TR" w:eastAsia="en-US"/>
          <w:rPrChange w:id="59" w:author="Şeyma Kızıltaş" w:date="2022-12-26T08:24:00Z">
            <w:rPr>
              <w:rFonts w:eastAsia="Arial Unicode MS"/>
              <w:b/>
              <w:bCs/>
              <w:noProof/>
              <w:snapToGrid/>
              <w:szCs w:val="24"/>
              <w:highlight w:val="yellow"/>
              <w:lang w:val="tr-TR" w:eastAsia="en-US"/>
            </w:rPr>
          </w:rPrChange>
        </w:rPr>
      </w:pPr>
      <w:r w:rsidRPr="005F5728">
        <w:rPr>
          <w:rFonts w:eastAsia="Arial Unicode MS"/>
          <w:bCs/>
          <w:noProof/>
          <w:snapToGrid/>
          <w:szCs w:val="24"/>
          <w:lang w:val="tr-TR" w:eastAsia="en-US"/>
          <w:rPrChange w:id="60" w:author="Şeyma Kızıltaş" w:date="2022-12-26T08:24:00Z">
            <w:rPr>
              <w:rFonts w:eastAsia="Arial Unicode MS"/>
              <w:bCs/>
              <w:noProof/>
              <w:snapToGrid/>
              <w:szCs w:val="24"/>
              <w:highlight w:val="yellow"/>
              <w:lang w:val="tr-TR" w:eastAsia="en-US"/>
            </w:rPr>
          </w:rPrChange>
        </w:rPr>
        <w:t>11.4.</w:t>
      </w:r>
      <w:r w:rsidRPr="005F5728">
        <w:rPr>
          <w:rFonts w:eastAsia="Arial Unicode MS"/>
          <w:b/>
          <w:bCs/>
          <w:noProof/>
          <w:snapToGrid/>
          <w:szCs w:val="24"/>
          <w:lang w:val="tr-TR" w:eastAsia="en-US"/>
          <w:rPrChange w:id="61" w:author="Şeyma Kızıltaş" w:date="2022-12-26T08:24:00Z">
            <w:rPr>
              <w:rFonts w:eastAsia="Arial Unicode MS"/>
              <w:b/>
              <w:bCs/>
              <w:noProof/>
              <w:snapToGrid/>
              <w:szCs w:val="24"/>
              <w:highlight w:val="yellow"/>
              <w:lang w:val="tr-TR" w:eastAsia="en-US"/>
            </w:rPr>
          </w:rPrChange>
        </w:rPr>
        <w:t xml:space="preserve"> </w:t>
      </w:r>
      <w:r w:rsidRPr="005F5728">
        <w:rPr>
          <w:rFonts w:eastAsia="Arial Unicode MS"/>
          <w:bCs/>
          <w:noProof/>
          <w:snapToGrid/>
          <w:szCs w:val="24"/>
          <w:lang w:val="tr-TR" w:eastAsia="en-US"/>
          <w:rPrChange w:id="62" w:author="Şeyma Kızıltaş" w:date="2022-12-26T08:24:00Z">
            <w:rPr>
              <w:rFonts w:eastAsia="Arial Unicode MS"/>
              <w:bCs/>
              <w:noProof/>
              <w:snapToGrid/>
              <w:szCs w:val="24"/>
              <w:highlight w:val="yellow"/>
              <w:lang w:val="tr-TR" w:eastAsia="en-US"/>
            </w:rPr>
          </w:rPrChange>
        </w:rPr>
        <w:t>Müşteri Kuruluş, KOBİ ise dönemsel harcama tutarının %10’nu, Büyük ölçekli kuruluş  ise dönemsel harcama tutarının %20’sini  Tedarikçi Kuruluşun banka hesabına</w:t>
      </w:r>
      <w:r w:rsidRPr="005F5728">
        <w:rPr>
          <w:rFonts w:eastAsia="Arial Unicode MS"/>
          <w:b/>
          <w:bCs/>
          <w:noProof/>
          <w:snapToGrid/>
          <w:szCs w:val="24"/>
          <w:lang w:val="tr-TR" w:eastAsia="en-US"/>
          <w:rPrChange w:id="63" w:author="Şeyma Kızıltaş" w:date="2022-12-26T08:24:00Z">
            <w:rPr>
              <w:rFonts w:eastAsia="Arial Unicode MS"/>
              <w:b/>
              <w:bCs/>
              <w:noProof/>
              <w:snapToGrid/>
              <w:szCs w:val="24"/>
              <w:highlight w:val="yellow"/>
              <w:lang w:val="tr-TR" w:eastAsia="en-US"/>
            </w:rPr>
          </w:rPrChange>
        </w:rPr>
        <w:t xml:space="preserve"> YATIRMIŞTIR/YATIRMAMIŞTIR.  </w:t>
      </w:r>
    </w:p>
    <w:p w14:paraId="78B06554" w14:textId="77777777" w:rsidR="00D04211" w:rsidRPr="005F5728" w:rsidRDefault="00D04211" w:rsidP="00D04211">
      <w:pPr>
        <w:pStyle w:val="ndeer"/>
        <w:ind w:left="540"/>
        <w:jc w:val="both"/>
        <w:rPr>
          <w:rFonts w:eastAsia="Arial Unicode MS"/>
          <w:b/>
          <w:bCs/>
          <w:noProof/>
          <w:snapToGrid/>
          <w:szCs w:val="24"/>
          <w:lang w:val="tr-TR" w:eastAsia="en-US"/>
          <w:rPrChange w:id="64" w:author="Şeyma Kızıltaş" w:date="2022-12-26T08:24:00Z">
            <w:rPr>
              <w:rFonts w:eastAsia="Arial Unicode MS"/>
              <w:b/>
              <w:bCs/>
              <w:noProof/>
              <w:snapToGrid/>
              <w:szCs w:val="24"/>
              <w:highlight w:val="yellow"/>
              <w:lang w:val="tr-TR" w:eastAsia="en-US"/>
            </w:rPr>
          </w:rPrChange>
        </w:rPr>
      </w:pPr>
    </w:p>
    <w:tbl>
      <w:tblPr>
        <w:tblStyle w:val="TabloKlavuzu"/>
        <w:tblW w:w="0" w:type="auto"/>
        <w:tblInd w:w="2122" w:type="dxa"/>
        <w:tblLook w:val="04A0" w:firstRow="1" w:lastRow="0" w:firstColumn="1" w:lastColumn="0" w:noHBand="0" w:noVBand="1"/>
      </w:tblPr>
      <w:tblGrid>
        <w:gridCol w:w="3687"/>
        <w:gridCol w:w="2266"/>
      </w:tblGrid>
      <w:tr w:rsidR="00D04211" w:rsidRPr="005030F0" w14:paraId="1724A228" w14:textId="77777777" w:rsidTr="00D04211">
        <w:tc>
          <w:tcPr>
            <w:tcW w:w="3687" w:type="dxa"/>
          </w:tcPr>
          <w:p w14:paraId="222C4E9D" w14:textId="77777777" w:rsidR="00D04211" w:rsidRPr="005F5728" w:rsidRDefault="00D04211" w:rsidP="00D04211">
            <w:pPr>
              <w:pStyle w:val="ndeer"/>
              <w:jc w:val="both"/>
              <w:rPr>
                <w:rFonts w:eastAsia="Arial Unicode MS"/>
                <w:noProof/>
                <w:snapToGrid/>
                <w:szCs w:val="24"/>
                <w:lang w:val="tr-TR" w:eastAsia="en-US"/>
                <w:rPrChange w:id="65" w:author="Şeyma Kızıltaş" w:date="2022-12-26T08:24:00Z">
                  <w:rPr>
                    <w:rFonts w:eastAsia="Arial Unicode MS"/>
                    <w:noProof/>
                    <w:snapToGrid/>
                    <w:szCs w:val="24"/>
                    <w:highlight w:val="yellow"/>
                    <w:lang w:val="tr-TR" w:eastAsia="en-US"/>
                  </w:rPr>
                </w:rPrChange>
              </w:rPr>
            </w:pPr>
            <w:r w:rsidRPr="005F5728">
              <w:rPr>
                <w:rFonts w:eastAsia="Arial Unicode MS"/>
                <w:noProof/>
                <w:snapToGrid/>
                <w:szCs w:val="24"/>
                <w:lang w:val="tr-TR" w:eastAsia="en-US"/>
                <w:rPrChange w:id="66" w:author="Şeyma Kızıltaş" w:date="2022-12-26T08:24:00Z">
                  <w:rPr>
                    <w:rFonts w:eastAsia="Arial Unicode MS"/>
                    <w:noProof/>
                    <w:snapToGrid/>
                    <w:szCs w:val="24"/>
                    <w:highlight w:val="yellow"/>
                    <w:lang w:val="tr-TR" w:eastAsia="en-US"/>
                  </w:rPr>
                </w:rPrChange>
              </w:rPr>
              <w:t>ÖDENEN TUTAR</w:t>
            </w:r>
          </w:p>
        </w:tc>
        <w:tc>
          <w:tcPr>
            <w:tcW w:w="2266" w:type="dxa"/>
          </w:tcPr>
          <w:p w14:paraId="18D0A3B2" w14:textId="77777777" w:rsidR="00D04211" w:rsidRPr="005030F0" w:rsidRDefault="00D04211" w:rsidP="00D04211">
            <w:pPr>
              <w:pStyle w:val="ndeer"/>
              <w:jc w:val="both"/>
              <w:rPr>
                <w:rFonts w:eastAsia="Arial Unicode MS"/>
                <w:noProof/>
                <w:snapToGrid/>
                <w:szCs w:val="24"/>
                <w:lang w:val="tr-TR" w:eastAsia="en-US"/>
              </w:rPr>
            </w:pPr>
            <w:r w:rsidRPr="005F5728">
              <w:rPr>
                <w:rFonts w:eastAsia="Arial Unicode MS"/>
                <w:noProof/>
                <w:snapToGrid/>
                <w:szCs w:val="24"/>
                <w:lang w:val="tr-TR" w:eastAsia="en-US"/>
                <w:rPrChange w:id="67" w:author="Şeyma Kızıltaş" w:date="2022-12-26T08:24:00Z">
                  <w:rPr>
                    <w:rFonts w:eastAsia="Arial Unicode MS"/>
                    <w:noProof/>
                    <w:snapToGrid/>
                    <w:szCs w:val="24"/>
                    <w:highlight w:val="yellow"/>
                    <w:lang w:val="tr-TR" w:eastAsia="en-US"/>
                  </w:rPr>
                </w:rPrChange>
              </w:rPr>
              <w:t>ÖDEME TARİHİ</w:t>
            </w:r>
          </w:p>
        </w:tc>
      </w:tr>
      <w:tr w:rsidR="00D04211" w:rsidRPr="005030F0" w14:paraId="07765D1D" w14:textId="77777777" w:rsidTr="00D04211">
        <w:tc>
          <w:tcPr>
            <w:tcW w:w="3687" w:type="dxa"/>
          </w:tcPr>
          <w:p w14:paraId="736D9EBC" w14:textId="77777777" w:rsidR="00D04211" w:rsidRPr="005030F0" w:rsidRDefault="00D04211" w:rsidP="00D04211">
            <w:pPr>
              <w:pStyle w:val="ndeer"/>
              <w:jc w:val="both"/>
              <w:rPr>
                <w:rFonts w:eastAsia="Arial Unicode MS"/>
                <w:noProof/>
                <w:snapToGrid/>
                <w:szCs w:val="24"/>
                <w:lang w:val="tr-TR" w:eastAsia="en-US"/>
              </w:rPr>
            </w:pPr>
          </w:p>
        </w:tc>
        <w:tc>
          <w:tcPr>
            <w:tcW w:w="2266" w:type="dxa"/>
          </w:tcPr>
          <w:p w14:paraId="4F6F9A11" w14:textId="77777777" w:rsidR="00D04211" w:rsidRPr="005030F0" w:rsidRDefault="00D04211" w:rsidP="00D04211">
            <w:pPr>
              <w:pStyle w:val="ndeer"/>
              <w:jc w:val="both"/>
              <w:rPr>
                <w:rFonts w:eastAsia="Arial Unicode MS"/>
                <w:noProof/>
                <w:snapToGrid/>
                <w:szCs w:val="24"/>
                <w:lang w:val="tr-TR" w:eastAsia="en-US"/>
              </w:rPr>
            </w:pPr>
          </w:p>
        </w:tc>
      </w:tr>
      <w:tr w:rsidR="00D04211" w:rsidRPr="005030F0" w14:paraId="0BD16178" w14:textId="77777777" w:rsidTr="00D04211">
        <w:tc>
          <w:tcPr>
            <w:tcW w:w="3687" w:type="dxa"/>
          </w:tcPr>
          <w:p w14:paraId="62DEDA54" w14:textId="77777777" w:rsidR="00D04211" w:rsidRPr="005030F0" w:rsidRDefault="00D04211" w:rsidP="00D04211">
            <w:pPr>
              <w:pStyle w:val="ndeer"/>
              <w:jc w:val="both"/>
              <w:rPr>
                <w:rFonts w:eastAsia="Arial Unicode MS"/>
                <w:noProof/>
                <w:snapToGrid/>
                <w:szCs w:val="24"/>
                <w:lang w:val="tr-TR" w:eastAsia="en-US"/>
              </w:rPr>
            </w:pPr>
          </w:p>
        </w:tc>
        <w:tc>
          <w:tcPr>
            <w:tcW w:w="2266" w:type="dxa"/>
          </w:tcPr>
          <w:p w14:paraId="1A6ABC95" w14:textId="77777777" w:rsidR="00D04211" w:rsidRPr="005030F0" w:rsidRDefault="00D04211" w:rsidP="00D04211">
            <w:pPr>
              <w:pStyle w:val="ndeer"/>
              <w:jc w:val="both"/>
              <w:rPr>
                <w:rFonts w:eastAsia="Arial Unicode MS"/>
                <w:noProof/>
                <w:snapToGrid/>
                <w:szCs w:val="24"/>
                <w:lang w:val="tr-TR" w:eastAsia="en-US"/>
              </w:rPr>
            </w:pPr>
          </w:p>
        </w:tc>
      </w:tr>
    </w:tbl>
    <w:p w14:paraId="1A4CD935" w14:textId="77777777" w:rsidR="00E3452C" w:rsidRPr="00C23182" w:rsidRDefault="00E3452C" w:rsidP="00217AF7">
      <w:pPr>
        <w:spacing w:line="260" w:lineRule="exact"/>
        <w:ind w:left="560"/>
        <w:rPr>
          <w:rFonts w:eastAsia="Arial Unicode MS"/>
          <w:b/>
          <w:sz w:val="24"/>
          <w:szCs w:val="24"/>
        </w:rPr>
      </w:pPr>
    </w:p>
    <w:p w14:paraId="3CC82271" w14:textId="0529C63D" w:rsidR="00F60567" w:rsidRPr="00C23182" w:rsidRDefault="00F60567" w:rsidP="006B2B53">
      <w:pPr>
        <w:spacing w:after="240" w:line="360" w:lineRule="auto"/>
        <w:ind w:left="600" w:right="199"/>
        <w:jc w:val="both"/>
        <w:rPr>
          <w:rFonts w:eastAsia="Arial Unicode MS"/>
          <w:b/>
          <w:spacing w:val="8"/>
          <w:sz w:val="24"/>
          <w:szCs w:val="24"/>
        </w:rPr>
      </w:pPr>
      <w:r w:rsidRPr="00C23182">
        <w:rPr>
          <w:rFonts w:eastAsia="Arial Unicode MS"/>
          <w:b/>
          <w:spacing w:val="8"/>
          <w:sz w:val="24"/>
          <w:szCs w:val="24"/>
        </w:rPr>
        <w:t>D)SONUÇ</w:t>
      </w:r>
    </w:p>
    <w:p w14:paraId="65EA9DCF" w14:textId="16307F4C" w:rsidR="004C23BF" w:rsidRPr="00C23182" w:rsidRDefault="00FC4C57" w:rsidP="006B2B53">
      <w:pPr>
        <w:spacing w:line="360" w:lineRule="auto"/>
        <w:ind w:left="600" w:right="199"/>
        <w:jc w:val="both"/>
        <w:rPr>
          <w:rFonts w:eastAsia="Arial Unicode MS"/>
          <w:sz w:val="24"/>
          <w:szCs w:val="24"/>
        </w:rPr>
      </w:pPr>
      <w:r w:rsidRPr="00C23182">
        <w:rPr>
          <w:rFonts w:eastAsia="Arial Unicode MS"/>
          <w:spacing w:val="8"/>
          <w:sz w:val="24"/>
          <w:szCs w:val="24"/>
        </w:rPr>
        <w:t>1</w:t>
      </w:r>
      <w:r w:rsidRPr="00C23182">
        <w:rPr>
          <w:rFonts w:eastAsia="Arial Unicode MS"/>
          <w:sz w:val="24"/>
          <w:szCs w:val="24"/>
        </w:rPr>
        <w:t>.</w:t>
      </w:r>
      <w:r w:rsidRPr="00C23182">
        <w:rPr>
          <w:rFonts w:eastAsia="Arial Unicode MS"/>
          <w:spacing w:val="15"/>
          <w:sz w:val="24"/>
          <w:szCs w:val="24"/>
        </w:rPr>
        <w:t xml:space="preserve"> </w:t>
      </w:r>
      <w:r w:rsidR="00666BBC" w:rsidRPr="00C23182">
        <w:rPr>
          <w:rFonts w:eastAsia="Arial Unicode MS"/>
          <w:spacing w:val="8"/>
          <w:sz w:val="24"/>
          <w:szCs w:val="24"/>
        </w:rPr>
        <w:t>……………………………………………………………………….</w:t>
      </w:r>
      <w:r w:rsidRPr="00C23182">
        <w:rPr>
          <w:rFonts w:eastAsia="Arial Unicode MS"/>
          <w:spacing w:val="15"/>
          <w:sz w:val="24"/>
          <w:szCs w:val="24"/>
        </w:rPr>
        <w:t xml:space="preserve"> </w:t>
      </w:r>
      <w:r w:rsidRPr="00C23182">
        <w:rPr>
          <w:rFonts w:eastAsia="Arial Unicode MS"/>
          <w:spacing w:val="8"/>
          <w:sz w:val="24"/>
          <w:szCs w:val="24"/>
        </w:rPr>
        <w:t>başlıkl</w:t>
      </w:r>
      <w:r w:rsidRPr="00C23182">
        <w:rPr>
          <w:rFonts w:eastAsia="Arial Unicode MS"/>
          <w:sz w:val="24"/>
          <w:szCs w:val="24"/>
        </w:rPr>
        <w:t>ı</w:t>
      </w:r>
      <w:r w:rsidRPr="00C23182">
        <w:rPr>
          <w:rFonts w:eastAsia="Arial Unicode MS"/>
          <w:spacing w:val="34"/>
          <w:sz w:val="24"/>
          <w:szCs w:val="24"/>
        </w:rPr>
        <w:t xml:space="preserve"> </w:t>
      </w:r>
      <w:r w:rsidRPr="00C23182">
        <w:rPr>
          <w:rFonts w:eastAsia="Arial Unicode MS"/>
          <w:spacing w:val="8"/>
          <w:sz w:val="24"/>
          <w:szCs w:val="24"/>
        </w:rPr>
        <w:t>v</w:t>
      </w:r>
      <w:r w:rsidRPr="00C23182">
        <w:rPr>
          <w:rFonts w:eastAsia="Arial Unicode MS"/>
          <w:sz w:val="24"/>
          <w:szCs w:val="24"/>
        </w:rPr>
        <w:t>e</w:t>
      </w:r>
      <w:r w:rsidRPr="00C23182">
        <w:rPr>
          <w:rFonts w:eastAsia="Arial Unicode MS"/>
          <w:spacing w:val="34"/>
          <w:sz w:val="24"/>
          <w:szCs w:val="24"/>
        </w:rPr>
        <w:t xml:space="preserve"> </w:t>
      </w:r>
      <w:r w:rsidR="00666BBC" w:rsidRPr="00C23182">
        <w:rPr>
          <w:rFonts w:eastAsia="Arial Unicode MS"/>
          <w:spacing w:val="8"/>
          <w:sz w:val="24"/>
          <w:szCs w:val="24"/>
        </w:rPr>
        <w:t>…….</w:t>
      </w:r>
      <w:r w:rsidRPr="00C23182">
        <w:rPr>
          <w:rFonts w:eastAsia="Arial Unicode MS"/>
          <w:sz w:val="24"/>
          <w:szCs w:val="24"/>
        </w:rPr>
        <w:t xml:space="preserve">    </w:t>
      </w:r>
      <w:r w:rsidRPr="00C23182">
        <w:rPr>
          <w:rFonts w:eastAsia="Arial Unicode MS"/>
          <w:spacing w:val="40"/>
          <w:sz w:val="24"/>
          <w:szCs w:val="24"/>
        </w:rPr>
        <w:t xml:space="preserve"> </w:t>
      </w:r>
      <w:r w:rsidRPr="00C23182">
        <w:rPr>
          <w:rFonts w:eastAsia="Arial Unicode MS"/>
          <w:spacing w:val="8"/>
          <w:sz w:val="24"/>
          <w:szCs w:val="24"/>
        </w:rPr>
        <w:t>numaral</w:t>
      </w:r>
      <w:r w:rsidRPr="00C23182">
        <w:rPr>
          <w:rFonts w:eastAsia="Arial Unicode MS"/>
          <w:sz w:val="24"/>
          <w:szCs w:val="24"/>
        </w:rPr>
        <w:t>ı</w:t>
      </w:r>
      <w:r w:rsidRPr="00C23182">
        <w:rPr>
          <w:rFonts w:eastAsia="Arial Unicode MS"/>
          <w:spacing w:val="34"/>
          <w:sz w:val="24"/>
          <w:szCs w:val="24"/>
        </w:rPr>
        <w:t xml:space="preserve"> </w:t>
      </w:r>
      <w:r w:rsidRPr="00C23182">
        <w:rPr>
          <w:rFonts w:eastAsia="Arial Unicode MS"/>
          <w:spacing w:val="8"/>
          <w:sz w:val="24"/>
          <w:szCs w:val="24"/>
        </w:rPr>
        <w:t>projeni</w:t>
      </w:r>
      <w:r w:rsidRPr="00C23182">
        <w:rPr>
          <w:rFonts w:eastAsia="Arial Unicode MS"/>
          <w:sz w:val="24"/>
          <w:szCs w:val="24"/>
        </w:rPr>
        <w:t xml:space="preserve">n   </w:t>
      </w:r>
      <w:r w:rsidRPr="00C23182">
        <w:rPr>
          <w:rFonts w:eastAsia="Arial Unicode MS"/>
          <w:spacing w:val="14"/>
          <w:sz w:val="24"/>
          <w:szCs w:val="24"/>
        </w:rPr>
        <w:t xml:space="preserve"> </w:t>
      </w:r>
      <w:r w:rsidR="00666BBC" w:rsidRPr="00C23182">
        <w:rPr>
          <w:rFonts w:eastAsia="Arial Unicode MS"/>
          <w:spacing w:val="8"/>
          <w:sz w:val="24"/>
          <w:szCs w:val="24"/>
        </w:rPr>
        <w:t>……</w:t>
      </w:r>
      <w:r w:rsidR="006B2B53" w:rsidRPr="00C23182">
        <w:rPr>
          <w:rFonts w:eastAsia="Arial Unicode MS"/>
          <w:sz w:val="24"/>
          <w:szCs w:val="24"/>
        </w:rPr>
        <w:t xml:space="preserve"> </w:t>
      </w:r>
      <w:r w:rsidRPr="00C23182">
        <w:rPr>
          <w:rFonts w:eastAsia="Arial Unicode MS"/>
          <w:spacing w:val="3"/>
          <w:sz w:val="24"/>
          <w:szCs w:val="24"/>
        </w:rPr>
        <w:t>dönemin</w:t>
      </w:r>
      <w:r w:rsidRPr="00C23182">
        <w:rPr>
          <w:rFonts w:eastAsia="Arial Unicode MS"/>
          <w:sz w:val="24"/>
          <w:szCs w:val="24"/>
        </w:rPr>
        <w:t xml:space="preserve">e </w:t>
      </w:r>
      <w:r w:rsidRPr="00C23182">
        <w:rPr>
          <w:rFonts w:eastAsia="Arial Unicode MS"/>
          <w:spacing w:val="3"/>
          <w:sz w:val="24"/>
          <w:szCs w:val="24"/>
        </w:rPr>
        <w:t>ai</w:t>
      </w:r>
      <w:r w:rsidRPr="00C23182">
        <w:rPr>
          <w:rFonts w:eastAsia="Arial Unicode MS"/>
          <w:sz w:val="24"/>
          <w:szCs w:val="24"/>
        </w:rPr>
        <w:t xml:space="preserve">t </w:t>
      </w:r>
      <w:r w:rsidRPr="00C23182">
        <w:rPr>
          <w:rFonts w:eastAsia="Arial Unicode MS"/>
          <w:spacing w:val="3"/>
          <w:sz w:val="24"/>
          <w:szCs w:val="24"/>
        </w:rPr>
        <w:t>ekl</w:t>
      </w:r>
      <w:r w:rsidRPr="00C23182">
        <w:rPr>
          <w:rFonts w:eastAsia="Arial Unicode MS"/>
          <w:sz w:val="24"/>
          <w:szCs w:val="24"/>
        </w:rPr>
        <w:t xml:space="preserve">i </w:t>
      </w:r>
      <w:r w:rsidRPr="00C23182">
        <w:rPr>
          <w:rFonts w:eastAsia="Arial Unicode MS"/>
          <w:spacing w:val="3"/>
          <w:sz w:val="24"/>
          <w:szCs w:val="24"/>
        </w:rPr>
        <w:t>gide</w:t>
      </w:r>
      <w:r w:rsidRPr="00C23182">
        <w:rPr>
          <w:rFonts w:eastAsia="Arial Unicode MS"/>
          <w:sz w:val="24"/>
          <w:szCs w:val="24"/>
        </w:rPr>
        <w:t xml:space="preserve">r </w:t>
      </w:r>
      <w:r w:rsidRPr="00C23182">
        <w:rPr>
          <w:rFonts w:eastAsia="Arial Unicode MS"/>
          <w:spacing w:val="3"/>
          <w:sz w:val="24"/>
          <w:szCs w:val="24"/>
        </w:rPr>
        <w:t>formlar</w:t>
      </w:r>
      <w:r w:rsidRPr="00C23182">
        <w:rPr>
          <w:rFonts w:eastAsia="Arial Unicode MS"/>
          <w:sz w:val="24"/>
          <w:szCs w:val="24"/>
        </w:rPr>
        <w:t xml:space="preserve">ı </w:t>
      </w:r>
      <w:r w:rsidRPr="00C23182">
        <w:rPr>
          <w:rFonts w:eastAsia="Arial Unicode MS"/>
          <w:spacing w:val="3"/>
          <w:sz w:val="24"/>
          <w:szCs w:val="24"/>
        </w:rPr>
        <w:t>mühü</w:t>
      </w:r>
      <w:r w:rsidRPr="00C23182">
        <w:rPr>
          <w:rFonts w:eastAsia="Arial Unicode MS"/>
          <w:sz w:val="24"/>
          <w:szCs w:val="24"/>
        </w:rPr>
        <w:t>r</w:t>
      </w:r>
      <w:r w:rsidR="00A463BD" w:rsidRPr="00C23182">
        <w:rPr>
          <w:rFonts w:eastAsia="Arial Unicode MS"/>
          <w:sz w:val="24"/>
          <w:szCs w:val="24"/>
        </w:rPr>
        <w:t>/kaşe</w:t>
      </w:r>
      <w:r w:rsidRPr="00C23182">
        <w:rPr>
          <w:rFonts w:eastAsia="Arial Unicode MS"/>
          <w:sz w:val="24"/>
          <w:szCs w:val="24"/>
        </w:rPr>
        <w:t xml:space="preserve"> </w:t>
      </w:r>
      <w:r w:rsidRPr="00C23182">
        <w:rPr>
          <w:rFonts w:eastAsia="Arial Unicode MS"/>
          <w:spacing w:val="3"/>
          <w:sz w:val="24"/>
          <w:szCs w:val="24"/>
        </w:rPr>
        <w:t>v</w:t>
      </w:r>
      <w:r w:rsidRPr="00C23182">
        <w:rPr>
          <w:rFonts w:eastAsia="Arial Unicode MS"/>
          <w:sz w:val="24"/>
          <w:szCs w:val="24"/>
        </w:rPr>
        <w:t xml:space="preserve">e </w:t>
      </w:r>
      <w:r w:rsidRPr="00C23182">
        <w:rPr>
          <w:rFonts w:eastAsia="Arial Unicode MS"/>
          <w:spacing w:val="3"/>
          <w:sz w:val="24"/>
          <w:szCs w:val="24"/>
        </w:rPr>
        <w:t>imz</w:t>
      </w:r>
      <w:r w:rsidRPr="00C23182">
        <w:rPr>
          <w:rFonts w:eastAsia="Arial Unicode MS"/>
          <w:sz w:val="24"/>
          <w:szCs w:val="24"/>
        </w:rPr>
        <w:t xml:space="preserve">a </w:t>
      </w:r>
      <w:r w:rsidRPr="00C23182">
        <w:rPr>
          <w:rFonts w:eastAsia="Arial Unicode MS"/>
          <w:spacing w:val="3"/>
          <w:sz w:val="24"/>
          <w:szCs w:val="24"/>
        </w:rPr>
        <w:t>il</w:t>
      </w:r>
      <w:r w:rsidRPr="00C23182">
        <w:rPr>
          <w:rFonts w:eastAsia="Arial Unicode MS"/>
          <w:sz w:val="24"/>
          <w:szCs w:val="24"/>
        </w:rPr>
        <w:t xml:space="preserve">e </w:t>
      </w:r>
      <w:r w:rsidR="006723B1" w:rsidRPr="00C23182">
        <w:rPr>
          <w:rFonts w:eastAsia="Arial Unicode MS"/>
          <w:sz w:val="24"/>
          <w:szCs w:val="24"/>
        </w:rPr>
        <w:t xml:space="preserve">onaylanmış </w:t>
      </w:r>
      <w:r w:rsidRPr="00C23182">
        <w:rPr>
          <w:rFonts w:eastAsia="Arial Unicode MS"/>
          <w:spacing w:val="3"/>
          <w:sz w:val="24"/>
          <w:szCs w:val="24"/>
        </w:rPr>
        <w:t>v</w:t>
      </w:r>
      <w:r w:rsidRPr="00C23182">
        <w:rPr>
          <w:rFonts w:eastAsia="Arial Unicode MS"/>
          <w:sz w:val="24"/>
          <w:szCs w:val="24"/>
        </w:rPr>
        <w:t xml:space="preserve">e </w:t>
      </w:r>
      <w:r w:rsidRPr="00C23182">
        <w:rPr>
          <w:rFonts w:eastAsia="Arial Unicode MS"/>
          <w:spacing w:val="3"/>
          <w:sz w:val="24"/>
          <w:szCs w:val="24"/>
        </w:rPr>
        <w:t>gide</w:t>
      </w:r>
      <w:r w:rsidRPr="00C23182">
        <w:rPr>
          <w:rFonts w:eastAsia="Arial Unicode MS"/>
          <w:sz w:val="24"/>
          <w:szCs w:val="24"/>
        </w:rPr>
        <w:t xml:space="preserve">r </w:t>
      </w:r>
      <w:r w:rsidRPr="00C23182">
        <w:rPr>
          <w:rFonts w:eastAsia="Arial Unicode MS"/>
          <w:spacing w:val="3"/>
          <w:sz w:val="24"/>
          <w:szCs w:val="24"/>
        </w:rPr>
        <w:t>formlarınd</w:t>
      </w:r>
      <w:r w:rsidRPr="00C23182">
        <w:rPr>
          <w:rFonts w:eastAsia="Arial Unicode MS"/>
          <w:sz w:val="24"/>
          <w:szCs w:val="24"/>
        </w:rPr>
        <w:t xml:space="preserve">a </w:t>
      </w:r>
      <w:r w:rsidRPr="00C23182">
        <w:rPr>
          <w:rFonts w:eastAsia="Arial Unicode MS"/>
          <w:spacing w:val="3"/>
          <w:sz w:val="24"/>
          <w:szCs w:val="24"/>
        </w:rPr>
        <w:t>belirtile</w:t>
      </w:r>
      <w:r w:rsidRPr="00C23182">
        <w:rPr>
          <w:rFonts w:eastAsia="Arial Unicode MS"/>
          <w:sz w:val="24"/>
          <w:szCs w:val="24"/>
        </w:rPr>
        <w:t xml:space="preserve">n </w:t>
      </w:r>
      <w:r w:rsidRPr="00C23182">
        <w:rPr>
          <w:rFonts w:eastAsia="Arial Unicode MS"/>
          <w:spacing w:val="3"/>
          <w:sz w:val="24"/>
          <w:szCs w:val="24"/>
        </w:rPr>
        <w:t>belgeleri</w:t>
      </w:r>
      <w:r w:rsidRPr="00C23182">
        <w:rPr>
          <w:rFonts w:eastAsia="Arial Unicode MS"/>
          <w:sz w:val="24"/>
          <w:szCs w:val="24"/>
        </w:rPr>
        <w:t xml:space="preserve">n </w:t>
      </w:r>
      <w:r w:rsidRPr="00C23182">
        <w:rPr>
          <w:rFonts w:eastAsia="Arial Unicode MS"/>
          <w:spacing w:val="3"/>
          <w:sz w:val="24"/>
          <w:szCs w:val="24"/>
        </w:rPr>
        <w:t>ta</w:t>
      </w:r>
      <w:r w:rsidRPr="00C23182">
        <w:rPr>
          <w:rFonts w:eastAsia="Arial Unicode MS"/>
          <w:sz w:val="24"/>
          <w:szCs w:val="24"/>
        </w:rPr>
        <w:t xml:space="preserve">m </w:t>
      </w:r>
      <w:r w:rsidRPr="00C23182">
        <w:rPr>
          <w:rFonts w:eastAsia="Arial Unicode MS"/>
          <w:spacing w:val="3"/>
          <w:sz w:val="24"/>
          <w:szCs w:val="24"/>
        </w:rPr>
        <w:t xml:space="preserve">ve </w:t>
      </w:r>
      <w:r w:rsidRPr="00C23182">
        <w:rPr>
          <w:rFonts w:eastAsia="Arial Unicode MS"/>
          <w:spacing w:val="1"/>
          <w:sz w:val="24"/>
          <w:szCs w:val="24"/>
        </w:rPr>
        <w:t>eksiksi</w:t>
      </w:r>
      <w:r w:rsidRPr="00C23182">
        <w:rPr>
          <w:rFonts w:eastAsia="Arial Unicode MS"/>
          <w:sz w:val="24"/>
          <w:szCs w:val="24"/>
        </w:rPr>
        <w:t xml:space="preserve">z </w:t>
      </w:r>
      <w:r w:rsidRPr="00C23182">
        <w:rPr>
          <w:rFonts w:eastAsia="Arial Unicode MS"/>
          <w:spacing w:val="1"/>
          <w:sz w:val="24"/>
          <w:szCs w:val="24"/>
        </w:rPr>
        <w:t>olanla</w:t>
      </w:r>
      <w:r w:rsidRPr="00C23182">
        <w:rPr>
          <w:rFonts w:eastAsia="Arial Unicode MS"/>
          <w:sz w:val="24"/>
          <w:szCs w:val="24"/>
        </w:rPr>
        <w:t xml:space="preserve">r </w:t>
      </w:r>
      <w:r w:rsidRPr="00C23182">
        <w:rPr>
          <w:rFonts w:eastAsia="Arial Unicode MS"/>
          <w:spacing w:val="1"/>
          <w:sz w:val="24"/>
          <w:szCs w:val="24"/>
        </w:rPr>
        <w:t>vey</w:t>
      </w:r>
      <w:r w:rsidRPr="00C23182">
        <w:rPr>
          <w:rFonts w:eastAsia="Arial Unicode MS"/>
          <w:sz w:val="24"/>
          <w:szCs w:val="24"/>
        </w:rPr>
        <w:t xml:space="preserve">a </w:t>
      </w:r>
      <w:r w:rsidRPr="00C23182">
        <w:rPr>
          <w:rFonts w:eastAsia="Arial Unicode MS"/>
          <w:spacing w:val="1"/>
          <w:sz w:val="24"/>
          <w:szCs w:val="24"/>
        </w:rPr>
        <w:t>eksiğ</w:t>
      </w:r>
      <w:r w:rsidRPr="00C23182">
        <w:rPr>
          <w:rFonts w:eastAsia="Arial Unicode MS"/>
          <w:sz w:val="24"/>
          <w:szCs w:val="24"/>
        </w:rPr>
        <w:t xml:space="preserve">i </w:t>
      </w:r>
      <w:r w:rsidRPr="00C23182">
        <w:rPr>
          <w:rFonts w:eastAsia="Arial Unicode MS"/>
          <w:spacing w:val="1"/>
          <w:sz w:val="24"/>
          <w:szCs w:val="24"/>
        </w:rPr>
        <w:t>nedeniyl</w:t>
      </w:r>
      <w:r w:rsidRPr="00C23182">
        <w:rPr>
          <w:rFonts w:eastAsia="Arial Unicode MS"/>
          <w:sz w:val="24"/>
          <w:szCs w:val="24"/>
        </w:rPr>
        <w:t xml:space="preserve">e </w:t>
      </w:r>
      <w:r w:rsidRPr="00C23182">
        <w:rPr>
          <w:rFonts w:eastAsia="Arial Unicode MS"/>
          <w:spacing w:val="1"/>
          <w:sz w:val="24"/>
          <w:szCs w:val="24"/>
        </w:rPr>
        <w:t>deste</w:t>
      </w:r>
      <w:r w:rsidRPr="00C23182">
        <w:rPr>
          <w:rFonts w:eastAsia="Arial Unicode MS"/>
          <w:sz w:val="24"/>
          <w:szCs w:val="24"/>
        </w:rPr>
        <w:t xml:space="preserve">k </w:t>
      </w:r>
      <w:r w:rsidRPr="00C23182">
        <w:rPr>
          <w:rFonts w:eastAsia="Arial Unicode MS"/>
          <w:spacing w:val="1"/>
          <w:sz w:val="24"/>
          <w:szCs w:val="24"/>
        </w:rPr>
        <w:t>kapsamın</w:t>
      </w:r>
      <w:r w:rsidRPr="00C23182">
        <w:rPr>
          <w:rFonts w:eastAsia="Arial Unicode MS"/>
          <w:sz w:val="24"/>
          <w:szCs w:val="24"/>
        </w:rPr>
        <w:t xml:space="preserve">a </w:t>
      </w:r>
      <w:r w:rsidRPr="00C23182">
        <w:rPr>
          <w:rFonts w:eastAsia="Arial Unicode MS"/>
          <w:spacing w:val="1"/>
          <w:sz w:val="24"/>
          <w:szCs w:val="24"/>
        </w:rPr>
        <w:t>alınmayanla</w:t>
      </w:r>
      <w:r w:rsidRPr="00C23182">
        <w:rPr>
          <w:rFonts w:eastAsia="Arial Unicode MS"/>
          <w:sz w:val="24"/>
          <w:szCs w:val="24"/>
        </w:rPr>
        <w:t xml:space="preserve">r </w:t>
      </w:r>
      <w:r w:rsidRPr="00C23182">
        <w:rPr>
          <w:rFonts w:eastAsia="Arial Unicode MS"/>
          <w:spacing w:val="1"/>
          <w:sz w:val="24"/>
          <w:szCs w:val="24"/>
        </w:rPr>
        <w:t>yapıla</w:t>
      </w:r>
      <w:r w:rsidRPr="00C23182">
        <w:rPr>
          <w:rFonts w:eastAsia="Arial Unicode MS"/>
          <w:sz w:val="24"/>
          <w:szCs w:val="24"/>
        </w:rPr>
        <w:t xml:space="preserve">n </w:t>
      </w:r>
      <w:r w:rsidRPr="00C23182">
        <w:rPr>
          <w:rFonts w:eastAsia="Arial Unicode MS"/>
          <w:spacing w:val="1"/>
          <w:sz w:val="24"/>
          <w:szCs w:val="24"/>
        </w:rPr>
        <w:t>incelem</w:t>
      </w:r>
      <w:r w:rsidRPr="00C23182">
        <w:rPr>
          <w:rFonts w:eastAsia="Arial Unicode MS"/>
          <w:sz w:val="24"/>
          <w:szCs w:val="24"/>
        </w:rPr>
        <w:t xml:space="preserve">e </w:t>
      </w:r>
      <w:r w:rsidRPr="00C23182">
        <w:rPr>
          <w:rFonts w:eastAsia="Arial Unicode MS"/>
          <w:spacing w:val="1"/>
          <w:sz w:val="24"/>
          <w:szCs w:val="24"/>
        </w:rPr>
        <w:t>v</w:t>
      </w:r>
      <w:r w:rsidRPr="00C23182">
        <w:rPr>
          <w:rFonts w:eastAsia="Arial Unicode MS"/>
          <w:sz w:val="24"/>
          <w:szCs w:val="24"/>
        </w:rPr>
        <w:t xml:space="preserve">e </w:t>
      </w:r>
      <w:r w:rsidRPr="00C23182">
        <w:rPr>
          <w:rFonts w:eastAsia="Arial Unicode MS"/>
          <w:spacing w:val="1"/>
          <w:sz w:val="24"/>
          <w:szCs w:val="24"/>
        </w:rPr>
        <w:t>değerlendirmed</w:t>
      </w:r>
      <w:r w:rsidRPr="00C23182">
        <w:rPr>
          <w:rFonts w:eastAsia="Arial Unicode MS"/>
          <w:sz w:val="24"/>
          <w:szCs w:val="24"/>
        </w:rPr>
        <w:t xml:space="preserve">e </w:t>
      </w:r>
      <w:r w:rsidRPr="00C23182">
        <w:rPr>
          <w:rFonts w:eastAsia="Arial Unicode MS"/>
          <w:spacing w:val="1"/>
          <w:sz w:val="24"/>
          <w:szCs w:val="24"/>
        </w:rPr>
        <w:t xml:space="preserve">tespit </w:t>
      </w:r>
      <w:r w:rsidRPr="00C23182">
        <w:rPr>
          <w:rFonts w:eastAsia="Arial Unicode MS"/>
          <w:sz w:val="24"/>
          <w:szCs w:val="24"/>
        </w:rPr>
        <w:t xml:space="preserve">edilerek değerlendirilmiş ve görüş belirtilmiştir. Söz konusu projenin Mali Raporu ve defter kayıt ve belgeleri üzerinde </w:t>
      </w:r>
      <w:r w:rsidRPr="00C23182">
        <w:rPr>
          <w:rFonts w:eastAsia="Arial Unicode MS"/>
          <w:spacing w:val="1"/>
          <w:sz w:val="24"/>
          <w:szCs w:val="24"/>
        </w:rPr>
        <w:t>mevzuatın</w:t>
      </w:r>
      <w:r w:rsidRPr="00C23182">
        <w:rPr>
          <w:rFonts w:eastAsia="Arial Unicode MS"/>
          <w:sz w:val="24"/>
          <w:szCs w:val="24"/>
        </w:rPr>
        <w:t xml:space="preserve">a </w:t>
      </w:r>
      <w:r w:rsidRPr="00C23182">
        <w:rPr>
          <w:rFonts w:eastAsia="Arial Unicode MS"/>
          <w:spacing w:val="1"/>
          <w:sz w:val="24"/>
          <w:szCs w:val="24"/>
        </w:rPr>
        <w:t>uygu</w:t>
      </w:r>
      <w:r w:rsidRPr="00C23182">
        <w:rPr>
          <w:rFonts w:eastAsia="Arial Unicode MS"/>
          <w:sz w:val="24"/>
          <w:szCs w:val="24"/>
        </w:rPr>
        <w:t xml:space="preserve">n </w:t>
      </w:r>
      <w:r w:rsidRPr="00C23182">
        <w:rPr>
          <w:rFonts w:eastAsia="Arial Unicode MS"/>
          <w:spacing w:val="1"/>
          <w:sz w:val="24"/>
          <w:szCs w:val="24"/>
        </w:rPr>
        <w:t>olara</w:t>
      </w:r>
      <w:r w:rsidRPr="00C23182">
        <w:rPr>
          <w:rFonts w:eastAsia="Arial Unicode MS"/>
          <w:sz w:val="24"/>
          <w:szCs w:val="24"/>
        </w:rPr>
        <w:t xml:space="preserve">k </w:t>
      </w:r>
      <w:r w:rsidRPr="00C23182">
        <w:rPr>
          <w:rFonts w:eastAsia="Arial Unicode MS"/>
          <w:spacing w:val="1"/>
          <w:sz w:val="24"/>
          <w:szCs w:val="24"/>
        </w:rPr>
        <w:t>yapıla</w:t>
      </w:r>
      <w:r w:rsidRPr="00C23182">
        <w:rPr>
          <w:rFonts w:eastAsia="Arial Unicode MS"/>
          <w:sz w:val="24"/>
          <w:szCs w:val="24"/>
        </w:rPr>
        <w:t xml:space="preserve">n </w:t>
      </w:r>
      <w:r w:rsidRPr="00C23182">
        <w:rPr>
          <w:rFonts w:eastAsia="Arial Unicode MS"/>
          <w:spacing w:val="1"/>
          <w:sz w:val="24"/>
          <w:szCs w:val="24"/>
        </w:rPr>
        <w:t>incelemelerimi</w:t>
      </w:r>
      <w:r w:rsidRPr="00C23182">
        <w:rPr>
          <w:rFonts w:eastAsia="Arial Unicode MS"/>
          <w:sz w:val="24"/>
          <w:szCs w:val="24"/>
        </w:rPr>
        <w:t xml:space="preserve">z </w:t>
      </w:r>
      <w:r w:rsidRPr="00C23182">
        <w:rPr>
          <w:rFonts w:eastAsia="Arial Unicode MS"/>
          <w:spacing w:val="1"/>
          <w:sz w:val="24"/>
          <w:szCs w:val="24"/>
        </w:rPr>
        <w:t>sonucund</w:t>
      </w:r>
      <w:r w:rsidRPr="00C23182">
        <w:rPr>
          <w:rFonts w:eastAsia="Arial Unicode MS"/>
          <w:sz w:val="24"/>
          <w:szCs w:val="24"/>
        </w:rPr>
        <w:t xml:space="preserve">a </w:t>
      </w:r>
      <w:r w:rsidRPr="00C23182">
        <w:rPr>
          <w:rFonts w:eastAsia="Arial Unicode MS"/>
          <w:spacing w:val="1"/>
          <w:sz w:val="24"/>
          <w:szCs w:val="24"/>
        </w:rPr>
        <w:t>ilgil</w:t>
      </w:r>
      <w:r w:rsidRPr="00C23182">
        <w:rPr>
          <w:rFonts w:eastAsia="Arial Unicode MS"/>
          <w:sz w:val="24"/>
          <w:szCs w:val="24"/>
        </w:rPr>
        <w:t xml:space="preserve">i </w:t>
      </w:r>
      <w:r w:rsidRPr="00C23182">
        <w:rPr>
          <w:rFonts w:eastAsia="Arial Unicode MS"/>
          <w:spacing w:val="1"/>
          <w:sz w:val="24"/>
          <w:szCs w:val="24"/>
        </w:rPr>
        <w:t>projeni</w:t>
      </w:r>
      <w:r w:rsidRPr="00C23182">
        <w:rPr>
          <w:rFonts w:eastAsia="Arial Unicode MS"/>
          <w:sz w:val="24"/>
          <w:szCs w:val="24"/>
        </w:rPr>
        <w:t xml:space="preserve">n </w:t>
      </w:r>
      <w:r w:rsidRPr="00C23182">
        <w:rPr>
          <w:rFonts w:eastAsia="Arial Unicode MS"/>
          <w:spacing w:val="1"/>
          <w:sz w:val="24"/>
          <w:szCs w:val="24"/>
        </w:rPr>
        <w:t>kabu</w:t>
      </w:r>
      <w:r w:rsidRPr="00C23182">
        <w:rPr>
          <w:rFonts w:eastAsia="Arial Unicode MS"/>
          <w:sz w:val="24"/>
          <w:szCs w:val="24"/>
        </w:rPr>
        <w:t xml:space="preserve">l </w:t>
      </w:r>
      <w:r w:rsidRPr="00C23182">
        <w:rPr>
          <w:rFonts w:eastAsia="Arial Unicode MS"/>
          <w:spacing w:val="1"/>
          <w:sz w:val="24"/>
          <w:szCs w:val="24"/>
        </w:rPr>
        <w:t>edile</w:t>
      </w:r>
      <w:r w:rsidRPr="00C23182">
        <w:rPr>
          <w:rFonts w:eastAsia="Arial Unicode MS"/>
          <w:sz w:val="24"/>
          <w:szCs w:val="24"/>
        </w:rPr>
        <w:t xml:space="preserve">n </w:t>
      </w:r>
      <w:r w:rsidRPr="00C23182">
        <w:rPr>
          <w:rFonts w:eastAsia="Arial Unicode MS"/>
          <w:spacing w:val="1"/>
          <w:sz w:val="24"/>
          <w:szCs w:val="24"/>
        </w:rPr>
        <w:t>v</w:t>
      </w:r>
      <w:r w:rsidRPr="00C23182">
        <w:rPr>
          <w:rFonts w:eastAsia="Arial Unicode MS"/>
          <w:sz w:val="24"/>
          <w:szCs w:val="24"/>
        </w:rPr>
        <w:t xml:space="preserve">e </w:t>
      </w:r>
      <w:r w:rsidRPr="00C23182">
        <w:rPr>
          <w:rFonts w:eastAsia="Arial Unicode MS"/>
          <w:spacing w:val="1"/>
          <w:sz w:val="24"/>
          <w:szCs w:val="24"/>
        </w:rPr>
        <w:t>kabu</w:t>
      </w:r>
      <w:r w:rsidRPr="00C23182">
        <w:rPr>
          <w:rFonts w:eastAsia="Arial Unicode MS"/>
          <w:sz w:val="24"/>
          <w:szCs w:val="24"/>
        </w:rPr>
        <w:t xml:space="preserve">l </w:t>
      </w:r>
      <w:r w:rsidRPr="00C23182">
        <w:rPr>
          <w:rFonts w:eastAsia="Arial Unicode MS"/>
          <w:spacing w:val="1"/>
          <w:sz w:val="24"/>
          <w:szCs w:val="24"/>
        </w:rPr>
        <w:t>edilmeye</w:t>
      </w:r>
      <w:r w:rsidRPr="00C23182">
        <w:rPr>
          <w:rFonts w:eastAsia="Arial Unicode MS"/>
          <w:sz w:val="24"/>
          <w:szCs w:val="24"/>
        </w:rPr>
        <w:t xml:space="preserve">n </w:t>
      </w:r>
      <w:r w:rsidRPr="00C23182">
        <w:rPr>
          <w:rFonts w:eastAsia="Arial Unicode MS"/>
          <w:spacing w:val="1"/>
          <w:sz w:val="24"/>
          <w:szCs w:val="24"/>
        </w:rPr>
        <w:t>giderleri aşağıdak</w:t>
      </w:r>
      <w:r w:rsidRPr="00C23182">
        <w:rPr>
          <w:rFonts w:eastAsia="Arial Unicode MS"/>
          <w:sz w:val="24"/>
          <w:szCs w:val="24"/>
        </w:rPr>
        <w:t>i</w:t>
      </w:r>
      <w:r w:rsidRPr="00C23182">
        <w:rPr>
          <w:rFonts w:eastAsia="Arial Unicode MS"/>
          <w:spacing w:val="3"/>
          <w:sz w:val="24"/>
          <w:szCs w:val="24"/>
        </w:rPr>
        <w:t xml:space="preserve"> </w:t>
      </w:r>
      <w:r w:rsidRPr="00C23182">
        <w:rPr>
          <w:rFonts w:eastAsia="Arial Unicode MS"/>
          <w:spacing w:val="1"/>
          <w:sz w:val="24"/>
          <w:szCs w:val="24"/>
        </w:rPr>
        <w:t>Harcam</w:t>
      </w:r>
      <w:r w:rsidRPr="00C23182">
        <w:rPr>
          <w:rFonts w:eastAsia="Arial Unicode MS"/>
          <w:sz w:val="24"/>
          <w:szCs w:val="24"/>
        </w:rPr>
        <w:t>a</w:t>
      </w:r>
      <w:r w:rsidRPr="00C23182">
        <w:rPr>
          <w:rFonts w:eastAsia="Arial Unicode MS"/>
          <w:spacing w:val="3"/>
          <w:sz w:val="24"/>
          <w:szCs w:val="24"/>
        </w:rPr>
        <w:t xml:space="preserve"> </w:t>
      </w:r>
      <w:r w:rsidRPr="00C23182">
        <w:rPr>
          <w:rFonts w:eastAsia="Arial Unicode MS"/>
          <w:spacing w:val="1"/>
          <w:sz w:val="24"/>
          <w:szCs w:val="24"/>
        </w:rPr>
        <w:t>v</w:t>
      </w:r>
      <w:r w:rsidRPr="00C23182">
        <w:rPr>
          <w:rFonts w:eastAsia="Arial Unicode MS"/>
          <w:sz w:val="24"/>
          <w:szCs w:val="24"/>
        </w:rPr>
        <w:t>e</w:t>
      </w:r>
      <w:r w:rsidRPr="00C23182">
        <w:rPr>
          <w:rFonts w:eastAsia="Arial Unicode MS"/>
          <w:spacing w:val="3"/>
          <w:sz w:val="24"/>
          <w:szCs w:val="24"/>
        </w:rPr>
        <w:t xml:space="preserve"> </w:t>
      </w:r>
      <w:r w:rsidRPr="00C23182">
        <w:rPr>
          <w:rFonts w:eastAsia="Arial Unicode MS"/>
          <w:spacing w:val="1"/>
          <w:sz w:val="24"/>
          <w:szCs w:val="24"/>
        </w:rPr>
        <w:t>Gide</w:t>
      </w:r>
      <w:r w:rsidRPr="00C23182">
        <w:rPr>
          <w:rFonts w:eastAsia="Arial Unicode MS"/>
          <w:sz w:val="24"/>
          <w:szCs w:val="24"/>
        </w:rPr>
        <w:t>r</w:t>
      </w:r>
      <w:r w:rsidRPr="00C23182">
        <w:rPr>
          <w:rFonts w:eastAsia="Arial Unicode MS"/>
          <w:spacing w:val="3"/>
          <w:sz w:val="24"/>
          <w:szCs w:val="24"/>
        </w:rPr>
        <w:t xml:space="preserve"> </w:t>
      </w:r>
      <w:r w:rsidRPr="00C23182">
        <w:rPr>
          <w:rFonts w:eastAsia="Arial Unicode MS"/>
          <w:spacing w:val="1"/>
          <w:sz w:val="24"/>
          <w:szCs w:val="24"/>
        </w:rPr>
        <w:t>Belgeler</w:t>
      </w:r>
      <w:r w:rsidRPr="00C23182">
        <w:rPr>
          <w:rFonts w:eastAsia="Arial Unicode MS"/>
          <w:sz w:val="24"/>
          <w:szCs w:val="24"/>
        </w:rPr>
        <w:t>i</w:t>
      </w:r>
      <w:r w:rsidRPr="00C23182">
        <w:rPr>
          <w:rFonts w:eastAsia="Arial Unicode MS"/>
          <w:spacing w:val="3"/>
          <w:sz w:val="24"/>
          <w:szCs w:val="24"/>
        </w:rPr>
        <w:t xml:space="preserve"> </w:t>
      </w:r>
      <w:r w:rsidRPr="00C23182">
        <w:rPr>
          <w:rFonts w:eastAsia="Arial Unicode MS"/>
          <w:spacing w:val="1"/>
          <w:sz w:val="24"/>
          <w:szCs w:val="24"/>
        </w:rPr>
        <w:t>Kabu</w:t>
      </w:r>
      <w:r w:rsidRPr="00C23182">
        <w:rPr>
          <w:rFonts w:eastAsia="Arial Unicode MS"/>
          <w:sz w:val="24"/>
          <w:szCs w:val="24"/>
        </w:rPr>
        <w:t>l</w:t>
      </w:r>
      <w:r w:rsidRPr="00C23182">
        <w:rPr>
          <w:rFonts w:eastAsia="Arial Unicode MS"/>
          <w:spacing w:val="3"/>
          <w:sz w:val="24"/>
          <w:szCs w:val="24"/>
        </w:rPr>
        <w:t xml:space="preserve"> </w:t>
      </w:r>
      <w:r w:rsidRPr="00C23182">
        <w:rPr>
          <w:rFonts w:eastAsia="Arial Unicode MS"/>
          <w:spacing w:val="1"/>
          <w:sz w:val="24"/>
          <w:szCs w:val="24"/>
        </w:rPr>
        <w:t>Formund</w:t>
      </w:r>
      <w:r w:rsidRPr="00C23182">
        <w:rPr>
          <w:rFonts w:eastAsia="Arial Unicode MS"/>
          <w:sz w:val="24"/>
          <w:szCs w:val="24"/>
        </w:rPr>
        <w:t>a</w:t>
      </w:r>
      <w:r w:rsidRPr="00C23182">
        <w:rPr>
          <w:rFonts w:eastAsia="Arial Unicode MS"/>
          <w:spacing w:val="3"/>
          <w:sz w:val="24"/>
          <w:szCs w:val="24"/>
        </w:rPr>
        <w:t xml:space="preserve"> </w:t>
      </w:r>
      <w:r w:rsidRPr="00C23182">
        <w:rPr>
          <w:rFonts w:eastAsia="Arial Unicode MS"/>
          <w:spacing w:val="1"/>
          <w:sz w:val="24"/>
          <w:szCs w:val="24"/>
        </w:rPr>
        <w:t>belirtilmektedir.</w:t>
      </w:r>
    </w:p>
    <w:p w14:paraId="0A895796" w14:textId="77777777" w:rsidR="00217AF7" w:rsidRPr="00C23182" w:rsidRDefault="00217AF7" w:rsidP="006B2B53">
      <w:pPr>
        <w:ind w:firstLine="600"/>
        <w:rPr>
          <w:rFonts w:eastAsia="Arial Unicode MS"/>
          <w:sz w:val="24"/>
          <w:szCs w:val="24"/>
        </w:rPr>
      </w:pPr>
    </w:p>
    <w:p w14:paraId="74B50B8D" w14:textId="77777777" w:rsidR="004C23BF" w:rsidRPr="00C23182" w:rsidRDefault="00FC4C57" w:rsidP="006B2B53">
      <w:pPr>
        <w:ind w:firstLine="600"/>
        <w:rPr>
          <w:rFonts w:eastAsia="Arial Unicode MS"/>
          <w:b/>
          <w:sz w:val="24"/>
          <w:szCs w:val="24"/>
        </w:rPr>
      </w:pPr>
      <w:r w:rsidRPr="00C23182">
        <w:rPr>
          <w:rFonts w:eastAsia="Arial Unicode MS"/>
          <w:b/>
          <w:sz w:val="24"/>
          <w:szCs w:val="24"/>
        </w:rPr>
        <w:t>HARCAMA VE GİDER BELGELERİ KABUL FORMU</w:t>
      </w:r>
    </w:p>
    <w:p w14:paraId="60891C01" w14:textId="77777777" w:rsidR="004C23BF" w:rsidRPr="00C23182" w:rsidRDefault="004C23BF" w:rsidP="009A47DE">
      <w:pPr>
        <w:spacing w:before="8" w:line="360" w:lineRule="auto"/>
        <w:rPr>
          <w:sz w:val="24"/>
          <w:szCs w:val="24"/>
        </w:rPr>
      </w:pPr>
    </w:p>
    <w:tbl>
      <w:tblPr>
        <w:tblW w:w="0" w:type="auto"/>
        <w:tblInd w:w="596" w:type="dxa"/>
        <w:tblLayout w:type="fixed"/>
        <w:tblCellMar>
          <w:left w:w="0" w:type="dxa"/>
          <w:right w:w="0" w:type="dxa"/>
        </w:tblCellMar>
        <w:tblLook w:val="01E0" w:firstRow="1" w:lastRow="1" w:firstColumn="1" w:lastColumn="1" w:noHBand="0" w:noVBand="0"/>
      </w:tblPr>
      <w:tblGrid>
        <w:gridCol w:w="2377"/>
        <w:gridCol w:w="1418"/>
        <w:gridCol w:w="1705"/>
        <w:gridCol w:w="1981"/>
        <w:gridCol w:w="1981"/>
      </w:tblGrid>
      <w:tr w:rsidR="00C23182" w:rsidRPr="00C23182" w14:paraId="4829EB54" w14:textId="77777777" w:rsidTr="00A22357">
        <w:trPr>
          <w:trHeight w:hRule="exact" w:val="722"/>
        </w:trPr>
        <w:tc>
          <w:tcPr>
            <w:tcW w:w="3795" w:type="dxa"/>
            <w:gridSpan w:val="2"/>
            <w:tcBorders>
              <w:top w:val="single" w:sz="3" w:space="0" w:color="000000"/>
              <w:left w:val="single" w:sz="3" w:space="0" w:color="000000"/>
              <w:bottom w:val="single" w:sz="3" w:space="0" w:color="000000"/>
              <w:right w:val="single" w:sz="3" w:space="0" w:color="000000"/>
            </w:tcBorders>
            <w:vAlign w:val="center"/>
          </w:tcPr>
          <w:p w14:paraId="468813E8" w14:textId="481D92C7" w:rsidR="00217AF7" w:rsidRPr="00C23182" w:rsidRDefault="00217AF7" w:rsidP="0026230F">
            <w:pPr>
              <w:spacing w:line="360" w:lineRule="auto"/>
              <w:jc w:val="center"/>
              <w:rPr>
                <w:rFonts w:eastAsia="Arial Unicode MS"/>
                <w:sz w:val="24"/>
                <w:szCs w:val="24"/>
              </w:rPr>
            </w:pPr>
            <w:r w:rsidRPr="00C23182">
              <w:rPr>
                <w:rFonts w:eastAsia="Arial Unicode MS"/>
                <w:sz w:val="24"/>
                <w:szCs w:val="24"/>
              </w:rPr>
              <w:t>Gider Kalemleri</w:t>
            </w:r>
          </w:p>
        </w:tc>
        <w:tc>
          <w:tcPr>
            <w:tcW w:w="1705" w:type="dxa"/>
            <w:tcBorders>
              <w:top w:val="single" w:sz="3" w:space="0" w:color="000000"/>
              <w:left w:val="single" w:sz="3" w:space="0" w:color="000000"/>
              <w:bottom w:val="single" w:sz="3" w:space="0" w:color="000000"/>
              <w:right w:val="single" w:sz="3" w:space="0" w:color="000000"/>
            </w:tcBorders>
            <w:vAlign w:val="center"/>
          </w:tcPr>
          <w:p w14:paraId="1161FFEB" w14:textId="039708C2" w:rsidR="00217AF7" w:rsidRPr="00C23182" w:rsidRDefault="00217AF7" w:rsidP="00C3251C">
            <w:pPr>
              <w:spacing w:line="360" w:lineRule="auto"/>
              <w:jc w:val="center"/>
              <w:rPr>
                <w:rFonts w:eastAsia="Arial Unicode MS"/>
                <w:sz w:val="24"/>
                <w:szCs w:val="24"/>
              </w:rPr>
            </w:pPr>
            <w:r w:rsidRPr="00C23182">
              <w:rPr>
                <w:rFonts w:eastAsia="Arial Unicode MS"/>
                <w:sz w:val="24"/>
                <w:szCs w:val="24"/>
              </w:rPr>
              <w:t>Gerçekleşen (TL)</w:t>
            </w:r>
          </w:p>
        </w:tc>
        <w:tc>
          <w:tcPr>
            <w:tcW w:w="1981" w:type="dxa"/>
            <w:tcBorders>
              <w:top w:val="single" w:sz="3" w:space="0" w:color="000000"/>
              <w:left w:val="single" w:sz="3" w:space="0" w:color="000000"/>
              <w:bottom w:val="single" w:sz="3" w:space="0" w:color="000000"/>
              <w:right w:val="single" w:sz="3" w:space="0" w:color="000000"/>
            </w:tcBorders>
            <w:vAlign w:val="center"/>
          </w:tcPr>
          <w:p w14:paraId="77A39A6F" w14:textId="77777777" w:rsidR="00217AF7" w:rsidRPr="00C23182" w:rsidRDefault="00217AF7" w:rsidP="00C3251C">
            <w:pPr>
              <w:spacing w:before="43" w:line="360" w:lineRule="auto"/>
              <w:ind w:left="190" w:right="190"/>
              <w:jc w:val="center"/>
              <w:rPr>
                <w:rFonts w:eastAsia="Arial Unicode MS"/>
                <w:sz w:val="24"/>
                <w:szCs w:val="24"/>
              </w:rPr>
            </w:pPr>
            <w:r w:rsidRPr="00C23182">
              <w:rPr>
                <w:rFonts w:eastAsia="Arial Unicode MS"/>
                <w:sz w:val="24"/>
                <w:szCs w:val="24"/>
              </w:rPr>
              <w:t>Kabul Edilmeyen</w:t>
            </w:r>
          </w:p>
          <w:p w14:paraId="5A6879C7" w14:textId="77777777" w:rsidR="00217AF7" w:rsidRPr="00C23182" w:rsidRDefault="00217AF7" w:rsidP="00C3251C">
            <w:pPr>
              <w:spacing w:line="360" w:lineRule="auto"/>
              <w:ind w:left="768" w:right="768"/>
              <w:jc w:val="center"/>
              <w:rPr>
                <w:rFonts w:eastAsia="Arial Unicode MS"/>
                <w:sz w:val="24"/>
                <w:szCs w:val="24"/>
              </w:rPr>
            </w:pPr>
            <w:r w:rsidRPr="00C23182">
              <w:rPr>
                <w:rFonts w:eastAsia="Arial Unicode MS"/>
                <w:position w:val="-1"/>
                <w:sz w:val="24"/>
                <w:szCs w:val="24"/>
              </w:rPr>
              <w:t>(TL)</w:t>
            </w:r>
          </w:p>
        </w:tc>
        <w:tc>
          <w:tcPr>
            <w:tcW w:w="1981" w:type="dxa"/>
            <w:tcBorders>
              <w:top w:val="single" w:sz="3" w:space="0" w:color="000000"/>
              <w:left w:val="single" w:sz="3" w:space="0" w:color="000000"/>
              <w:bottom w:val="single" w:sz="3" w:space="0" w:color="000000"/>
              <w:right w:val="single" w:sz="3" w:space="0" w:color="000000"/>
            </w:tcBorders>
            <w:vAlign w:val="center"/>
          </w:tcPr>
          <w:p w14:paraId="3325EAA5" w14:textId="5F00EDCD" w:rsidR="00217AF7" w:rsidRPr="00C23182" w:rsidRDefault="00217AF7" w:rsidP="00C3251C">
            <w:pPr>
              <w:spacing w:line="360" w:lineRule="auto"/>
              <w:jc w:val="center"/>
              <w:rPr>
                <w:rFonts w:eastAsia="Arial Unicode MS"/>
                <w:sz w:val="24"/>
                <w:szCs w:val="24"/>
              </w:rPr>
            </w:pPr>
            <w:r w:rsidRPr="00C23182">
              <w:rPr>
                <w:rFonts w:eastAsia="Arial Unicode MS"/>
                <w:sz w:val="24"/>
                <w:szCs w:val="24"/>
              </w:rPr>
              <w:t>Kabul Edilen (TL)</w:t>
            </w:r>
          </w:p>
        </w:tc>
      </w:tr>
      <w:tr w:rsidR="00C23182" w:rsidRPr="00C23182" w14:paraId="1AE82ED1"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0B35CEE9" w14:textId="77777777" w:rsidR="00217AF7" w:rsidRPr="00C23182" w:rsidRDefault="00217AF7" w:rsidP="009A47DE">
            <w:pPr>
              <w:spacing w:before="43" w:line="360" w:lineRule="auto"/>
              <w:ind w:left="36"/>
              <w:rPr>
                <w:rFonts w:eastAsia="Arial Unicode MS"/>
                <w:sz w:val="24"/>
                <w:szCs w:val="24"/>
              </w:rPr>
            </w:pPr>
            <w:r w:rsidRPr="00C23182">
              <w:rPr>
                <w:rFonts w:eastAsia="Arial Unicode MS"/>
                <w:sz w:val="24"/>
                <w:szCs w:val="24"/>
              </w:rPr>
              <w:t>Personel Giderleri</w:t>
            </w:r>
          </w:p>
        </w:tc>
        <w:tc>
          <w:tcPr>
            <w:tcW w:w="1705" w:type="dxa"/>
            <w:tcBorders>
              <w:top w:val="single" w:sz="3" w:space="0" w:color="000000"/>
              <w:left w:val="single" w:sz="3" w:space="0" w:color="000000"/>
              <w:bottom w:val="single" w:sz="3" w:space="0" w:color="000000"/>
              <w:right w:val="single" w:sz="3" w:space="0" w:color="000000"/>
            </w:tcBorders>
          </w:tcPr>
          <w:p w14:paraId="2A4F6882" w14:textId="6A80C528" w:rsidR="00217AF7" w:rsidRPr="00C23182" w:rsidRDefault="00217AF7" w:rsidP="009A47DE">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43690EFB" w14:textId="7753F23B" w:rsidR="00217AF7" w:rsidRPr="00C23182" w:rsidRDefault="00217AF7" w:rsidP="009A47DE">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0707F2A" w14:textId="4D6D5B4A" w:rsidR="00217AF7" w:rsidRPr="00C23182" w:rsidRDefault="00217AF7" w:rsidP="009A47DE">
            <w:pPr>
              <w:spacing w:before="43" w:line="360" w:lineRule="auto"/>
              <w:ind w:left="1048"/>
              <w:rPr>
                <w:rFonts w:eastAsia="Arial Unicode MS"/>
                <w:sz w:val="24"/>
                <w:szCs w:val="24"/>
              </w:rPr>
            </w:pPr>
          </w:p>
        </w:tc>
      </w:tr>
      <w:tr w:rsidR="00C23182" w:rsidRPr="00C23182" w14:paraId="01C474AE" w14:textId="77777777" w:rsidTr="00A22357">
        <w:trPr>
          <w:trHeight w:hRule="exact" w:val="896"/>
        </w:trPr>
        <w:tc>
          <w:tcPr>
            <w:tcW w:w="3795" w:type="dxa"/>
            <w:gridSpan w:val="2"/>
            <w:tcBorders>
              <w:top w:val="single" w:sz="3" w:space="0" w:color="000000"/>
              <w:left w:val="single" w:sz="3" w:space="0" w:color="000000"/>
              <w:bottom w:val="single" w:sz="3" w:space="0" w:color="000000"/>
              <w:right w:val="single" w:sz="3" w:space="0" w:color="000000"/>
            </w:tcBorders>
          </w:tcPr>
          <w:p w14:paraId="5858B734" w14:textId="1246668C" w:rsidR="00217AF7" w:rsidRPr="00C23182" w:rsidRDefault="00217AF7" w:rsidP="009A47DE">
            <w:pPr>
              <w:spacing w:before="43" w:line="360" w:lineRule="auto"/>
              <w:ind w:left="36"/>
              <w:rPr>
                <w:rFonts w:eastAsia="Arial Unicode MS"/>
                <w:sz w:val="24"/>
                <w:szCs w:val="24"/>
              </w:rPr>
            </w:pPr>
            <w:r w:rsidRPr="00C23182">
              <w:rPr>
                <w:rFonts w:eastAsia="Arial Unicode MS"/>
                <w:sz w:val="24"/>
                <w:szCs w:val="24"/>
              </w:rPr>
              <w:lastRenderedPageBreak/>
              <w:t>Önceki dönem/dönemlere ait personel giderleri</w:t>
            </w:r>
          </w:p>
        </w:tc>
        <w:tc>
          <w:tcPr>
            <w:tcW w:w="1705" w:type="dxa"/>
            <w:tcBorders>
              <w:top w:val="single" w:sz="3" w:space="0" w:color="000000"/>
              <w:left w:val="single" w:sz="3" w:space="0" w:color="000000"/>
              <w:bottom w:val="single" w:sz="3" w:space="0" w:color="000000"/>
              <w:right w:val="single" w:sz="3" w:space="0" w:color="000000"/>
            </w:tcBorders>
          </w:tcPr>
          <w:p w14:paraId="5E793755" w14:textId="77777777" w:rsidR="00217AF7" w:rsidRPr="00C23182" w:rsidRDefault="00217AF7" w:rsidP="009A47DE">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6B4C91DE" w14:textId="77777777" w:rsidR="00217AF7" w:rsidRPr="00C23182" w:rsidRDefault="00217AF7" w:rsidP="009A47DE">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7384D141" w14:textId="77777777" w:rsidR="00217AF7" w:rsidRPr="00C23182" w:rsidRDefault="00217AF7" w:rsidP="009A47DE">
            <w:pPr>
              <w:spacing w:before="43" w:line="360" w:lineRule="auto"/>
              <w:ind w:left="1048"/>
              <w:rPr>
                <w:rFonts w:eastAsia="Arial Unicode MS"/>
                <w:sz w:val="24"/>
                <w:szCs w:val="24"/>
              </w:rPr>
            </w:pPr>
          </w:p>
        </w:tc>
      </w:tr>
      <w:tr w:rsidR="00C23182" w:rsidRPr="00C23182" w14:paraId="453F42E0"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68BCDC86" w14:textId="77777777" w:rsidR="00217AF7" w:rsidRPr="00C23182" w:rsidRDefault="00217AF7" w:rsidP="000A3482">
            <w:pPr>
              <w:spacing w:before="43" w:line="360" w:lineRule="auto"/>
              <w:ind w:left="36"/>
              <w:rPr>
                <w:rFonts w:eastAsia="Arial Unicode MS"/>
                <w:sz w:val="24"/>
                <w:szCs w:val="24"/>
              </w:rPr>
            </w:pPr>
            <w:r w:rsidRPr="00C23182">
              <w:rPr>
                <w:rFonts w:eastAsia="Arial Unicode MS"/>
                <w:sz w:val="24"/>
                <w:szCs w:val="24"/>
              </w:rPr>
              <w:t>Seyahat Giderleri</w:t>
            </w:r>
          </w:p>
        </w:tc>
        <w:tc>
          <w:tcPr>
            <w:tcW w:w="1705" w:type="dxa"/>
            <w:tcBorders>
              <w:top w:val="single" w:sz="3" w:space="0" w:color="000000"/>
              <w:left w:val="single" w:sz="3" w:space="0" w:color="000000"/>
              <w:bottom w:val="single" w:sz="3" w:space="0" w:color="000000"/>
              <w:right w:val="single" w:sz="3" w:space="0" w:color="000000"/>
            </w:tcBorders>
          </w:tcPr>
          <w:p w14:paraId="3064EC0E" w14:textId="36E0E919" w:rsidR="00217AF7" w:rsidRPr="00C23182"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AC0AABB" w14:textId="6A721D74" w:rsidR="00217AF7" w:rsidRPr="00C23182"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C629303" w14:textId="691875F5" w:rsidR="00217AF7" w:rsidRPr="00C23182" w:rsidRDefault="00217AF7" w:rsidP="000A3482">
            <w:pPr>
              <w:spacing w:before="43" w:line="360" w:lineRule="auto"/>
              <w:ind w:right="36"/>
              <w:jc w:val="right"/>
              <w:rPr>
                <w:rFonts w:eastAsia="Arial Unicode MS"/>
                <w:sz w:val="24"/>
                <w:szCs w:val="24"/>
              </w:rPr>
            </w:pPr>
          </w:p>
        </w:tc>
      </w:tr>
      <w:tr w:rsidR="00C23182" w:rsidRPr="00C23182" w14:paraId="2A0DCFC6" w14:textId="77777777" w:rsidTr="00A22357">
        <w:trPr>
          <w:trHeight w:hRule="exact" w:val="858"/>
        </w:trPr>
        <w:tc>
          <w:tcPr>
            <w:tcW w:w="3795" w:type="dxa"/>
            <w:gridSpan w:val="2"/>
            <w:tcBorders>
              <w:top w:val="single" w:sz="3" w:space="0" w:color="000000"/>
              <w:left w:val="single" w:sz="3" w:space="0" w:color="000000"/>
              <w:bottom w:val="single" w:sz="3" w:space="0" w:color="000000"/>
              <w:right w:val="single" w:sz="3" w:space="0" w:color="000000"/>
            </w:tcBorders>
          </w:tcPr>
          <w:p w14:paraId="26F55C86" w14:textId="020E244A" w:rsidR="00217AF7" w:rsidRPr="00C23182" w:rsidRDefault="00217AF7">
            <w:pPr>
              <w:spacing w:before="96" w:line="360" w:lineRule="auto"/>
              <w:ind w:left="36" w:right="9"/>
              <w:rPr>
                <w:rFonts w:eastAsia="Arial Unicode MS"/>
                <w:sz w:val="24"/>
                <w:szCs w:val="24"/>
              </w:rPr>
            </w:pPr>
            <w:r w:rsidRPr="00C23182">
              <w:rPr>
                <w:rFonts w:eastAsia="Arial Unicode MS"/>
                <w:sz w:val="24"/>
                <w:szCs w:val="24"/>
              </w:rPr>
              <w:t>Alet, Teçhizat, Yazılım</w:t>
            </w:r>
            <w:r w:rsidR="000E2FA0" w:rsidRPr="00C23182">
              <w:rPr>
                <w:rFonts w:eastAsia="Arial Unicode MS"/>
                <w:sz w:val="24"/>
                <w:szCs w:val="24"/>
              </w:rPr>
              <w:t xml:space="preserve"> ve</w:t>
            </w:r>
            <w:r w:rsidRPr="00C23182">
              <w:rPr>
                <w:rFonts w:eastAsia="Arial Unicode MS"/>
                <w:sz w:val="24"/>
                <w:szCs w:val="24"/>
              </w:rPr>
              <w:t xml:space="preserve"> Yayın  Giderleri</w:t>
            </w:r>
          </w:p>
        </w:tc>
        <w:tc>
          <w:tcPr>
            <w:tcW w:w="1705" w:type="dxa"/>
            <w:tcBorders>
              <w:top w:val="single" w:sz="3" w:space="0" w:color="000000"/>
              <w:left w:val="single" w:sz="3" w:space="0" w:color="000000"/>
              <w:bottom w:val="single" w:sz="3" w:space="0" w:color="000000"/>
              <w:right w:val="single" w:sz="3" w:space="0" w:color="000000"/>
            </w:tcBorders>
          </w:tcPr>
          <w:p w14:paraId="375BA4BE" w14:textId="57052E4F" w:rsidR="00217AF7" w:rsidRPr="00C23182"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3E37ACD" w14:textId="5C94E43F" w:rsidR="00217AF7" w:rsidRPr="00C23182"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003288B4" w14:textId="6D5B2485" w:rsidR="00217AF7" w:rsidRPr="00C23182" w:rsidRDefault="00217AF7" w:rsidP="000A3482">
            <w:pPr>
              <w:spacing w:line="360" w:lineRule="auto"/>
              <w:ind w:right="36"/>
              <w:jc w:val="right"/>
              <w:rPr>
                <w:rFonts w:eastAsia="Arial Unicode MS"/>
                <w:sz w:val="24"/>
                <w:szCs w:val="24"/>
              </w:rPr>
            </w:pPr>
          </w:p>
        </w:tc>
      </w:tr>
      <w:tr w:rsidR="00C23182" w:rsidRPr="00C23182" w14:paraId="4EFEF4C3" w14:textId="77777777" w:rsidTr="00A22357">
        <w:trPr>
          <w:trHeight w:hRule="exact" w:val="722"/>
        </w:trPr>
        <w:tc>
          <w:tcPr>
            <w:tcW w:w="2377" w:type="dxa"/>
            <w:vMerge w:val="restart"/>
            <w:tcBorders>
              <w:top w:val="single" w:sz="3" w:space="0" w:color="000000"/>
              <w:left w:val="single" w:sz="3" w:space="0" w:color="000000"/>
              <w:right w:val="single" w:sz="3" w:space="0" w:color="000000"/>
            </w:tcBorders>
            <w:vAlign w:val="center"/>
          </w:tcPr>
          <w:p w14:paraId="6D155ACD" w14:textId="1200CE82" w:rsidR="00217AF7" w:rsidRPr="00C23182" w:rsidRDefault="00217AF7" w:rsidP="00711371">
            <w:pPr>
              <w:spacing w:line="360" w:lineRule="auto"/>
              <w:rPr>
                <w:rFonts w:eastAsia="Arial Unicode MS"/>
                <w:sz w:val="24"/>
                <w:szCs w:val="24"/>
              </w:rPr>
            </w:pPr>
            <w:r w:rsidRPr="00C23182">
              <w:rPr>
                <w:rFonts w:eastAsia="Arial Unicode MS"/>
                <w:sz w:val="24"/>
                <w:szCs w:val="24"/>
              </w:rPr>
              <w:t>Ar-Ge ve Test Kuruluşlarına Yaptırılan İşlere Ait Giderler</w:t>
            </w:r>
          </w:p>
        </w:tc>
        <w:tc>
          <w:tcPr>
            <w:tcW w:w="1418" w:type="dxa"/>
            <w:tcBorders>
              <w:top w:val="single" w:sz="3" w:space="0" w:color="000000"/>
              <w:left w:val="single" w:sz="3" w:space="0" w:color="000000"/>
              <w:bottom w:val="single" w:sz="3" w:space="0" w:color="000000"/>
              <w:right w:val="single" w:sz="3" w:space="0" w:color="000000"/>
            </w:tcBorders>
          </w:tcPr>
          <w:p w14:paraId="67496E7F" w14:textId="77777777" w:rsidR="00217AF7" w:rsidRPr="00C23182" w:rsidRDefault="00217AF7" w:rsidP="00711371">
            <w:pPr>
              <w:spacing w:before="4" w:line="360" w:lineRule="auto"/>
              <w:rPr>
                <w:sz w:val="24"/>
                <w:szCs w:val="24"/>
              </w:rPr>
            </w:pPr>
          </w:p>
          <w:p w14:paraId="0720DA14" w14:textId="77777777" w:rsidR="00217AF7" w:rsidRPr="00C23182" w:rsidRDefault="00217AF7" w:rsidP="00711371">
            <w:pPr>
              <w:spacing w:line="360" w:lineRule="auto"/>
              <w:ind w:left="36"/>
              <w:rPr>
                <w:rFonts w:eastAsia="Arial Unicode MS"/>
                <w:sz w:val="24"/>
                <w:szCs w:val="24"/>
              </w:rPr>
            </w:pPr>
            <w:r w:rsidRPr="00C23182">
              <w:rPr>
                <w:rFonts w:eastAsia="Arial Unicode MS"/>
                <w:sz w:val="24"/>
                <w:szCs w:val="24"/>
              </w:rPr>
              <w:t>Yurtiçi</w:t>
            </w:r>
          </w:p>
        </w:tc>
        <w:tc>
          <w:tcPr>
            <w:tcW w:w="1705" w:type="dxa"/>
            <w:tcBorders>
              <w:top w:val="single" w:sz="3" w:space="0" w:color="000000"/>
              <w:left w:val="single" w:sz="3" w:space="0" w:color="000000"/>
              <w:bottom w:val="single" w:sz="3" w:space="0" w:color="000000"/>
              <w:right w:val="single" w:sz="3" w:space="0" w:color="000000"/>
            </w:tcBorders>
          </w:tcPr>
          <w:p w14:paraId="434B471A" w14:textId="77777777" w:rsidR="00217AF7" w:rsidRPr="00C23182" w:rsidRDefault="00217AF7" w:rsidP="00711371">
            <w:pPr>
              <w:spacing w:line="360" w:lineRule="auto"/>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4EE1C621" w14:textId="52D46166" w:rsidR="00217AF7" w:rsidRPr="00C23182" w:rsidRDefault="00217AF7" w:rsidP="00711371">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70AA43FB" w14:textId="0FAF4AC7" w:rsidR="00217AF7" w:rsidRPr="00C23182" w:rsidRDefault="00217AF7" w:rsidP="00711371">
            <w:pPr>
              <w:spacing w:line="360" w:lineRule="auto"/>
              <w:ind w:left="1159"/>
              <w:rPr>
                <w:rFonts w:eastAsia="Arial Unicode MS"/>
                <w:sz w:val="24"/>
                <w:szCs w:val="24"/>
              </w:rPr>
            </w:pPr>
          </w:p>
        </w:tc>
      </w:tr>
      <w:tr w:rsidR="00C23182" w:rsidRPr="00C23182" w14:paraId="4F928EFB" w14:textId="77777777" w:rsidTr="00A22357">
        <w:trPr>
          <w:trHeight w:hRule="exact" w:val="422"/>
        </w:trPr>
        <w:tc>
          <w:tcPr>
            <w:tcW w:w="2377" w:type="dxa"/>
            <w:vMerge/>
            <w:tcBorders>
              <w:left w:val="single" w:sz="3" w:space="0" w:color="000000"/>
              <w:bottom w:val="single" w:sz="3" w:space="0" w:color="000000"/>
              <w:right w:val="single" w:sz="3" w:space="0" w:color="000000"/>
            </w:tcBorders>
          </w:tcPr>
          <w:p w14:paraId="2600AAFE" w14:textId="77777777" w:rsidR="00217AF7" w:rsidRPr="00C23182" w:rsidRDefault="00217AF7" w:rsidP="00711371">
            <w:pPr>
              <w:spacing w:line="360" w:lineRule="auto"/>
              <w:rPr>
                <w:sz w:val="24"/>
                <w:szCs w:val="24"/>
              </w:rPr>
            </w:pPr>
          </w:p>
        </w:tc>
        <w:tc>
          <w:tcPr>
            <w:tcW w:w="1418" w:type="dxa"/>
            <w:tcBorders>
              <w:top w:val="single" w:sz="3" w:space="0" w:color="000000"/>
              <w:left w:val="single" w:sz="3" w:space="0" w:color="000000"/>
              <w:bottom w:val="single" w:sz="3" w:space="0" w:color="000000"/>
              <w:right w:val="single" w:sz="3" w:space="0" w:color="000000"/>
            </w:tcBorders>
          </w:tcPr>
          <w:p w14:paraId="02AC9710" w14:textId="77777777" w:rsidR="00217AF7" w:rsidRPr="00C23182" w:rsidRDefault="00217AF7" w:rsidP="00711371">
            <w:pPr>
              <w:spacing w:before="43" w:line="360" w:lineRule="auto"/>
              <w:ind w:left="36"/>
              <w:rPr>
                <w:rFonts w:eastAsia="Arial Unicode MS"/>
                <w:sz w:val="24"/>
                <w:szCs w:val="24"/>
              </w:rPr>
            </w:pPr>
            <w:r w:rsidRPr="00C23182">
              <w:rPr>
                <w:rFonts w:eastAsia="Arial Unicode MS"/>
                <w:sz w:val="24"/>
                <w:szCs w:val="24"/>
              </w:rPr>
              <w:t>Yurtdışı</w:t>
            </w:r>
          </w:p>
        </w:tc>
        <w:tc>
          <w:tcPr>
            <w:tcW w:w="1705" w:type="dxa"/>
            <w:tcBorders>
              <w:top w:val="single" w:sz="3" w:space="0" w:color="000000"/>
              <w:left w:val="single" w:sz="3" w:space="0" w:color="000000"/>
              <w:bottom w:val="single" w:sz="3" w:space="0" w:color="000000"/>
              <w:right w:val="single" w:sz="3" w:space="0" w:color="000000"/>
            </w:tcBorders>
          </w:tcPr>
          <w:p w14:paraId="322BEA8C" w14:textId="106D8937" w:rsidR="00217AF7" w:rsidRPr="00C23182" w:rsidRDefault="00217AF7" w:rsidP="00711371">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59D1DD5E" w14:textId="56D04ED8" w:rsidR="00217AF7" w:rsidRPr="00C23182" w:rsidRDefault="00217AF7" w:rsidP="00711371">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63264E31" w14:textId="38A96D3B" w:rsidR="00217AF7" w:rsidRPr="00C23182" w:rsidRDefault="00217AF7" w:rsidP="00711371">
            <w:pPr>
              <w:spacing w:before="43" w:line="360" w:lineRule="auto"/>
              <w:ind w:right="36"/>
              <w:jc w:val="right"/>
              <w:rPr>
                <w:rFonts w:eastAsia="Arial Unicode MS"/>
                <w:sz w:val="24"/>
                <w:szCs w:val="24"/>
              </w:rPr>
            </w:pPr>
          </w:p>
        </w:tc>
      </w:tr>
      <w:tr w:rsidR="00C23182" w:rsidRPr="00C23182" w14:paraId="6A856925" w14:textId="77777777" w:rsidTr="00A22357">
        <w:trPr>
          <w:trHeight w:hRule="exact" w:val="722"/>
        </w:trPr>
        <w:tc>
          <w:tcPr>
            <w:tcW w:w="2377" w:type="dxa"/>
            <w:vMerge w:val="restart"/>
            <w:tcBorders>
              <w:top w:val="single" w:sz="3" w:space="0" w:color="000000"/>
              <w:left w:val="single" w:sz="3" w:space="0" w:color="000000"/>
              <w:right w:val="single" w:sz="3" w:space="0" w:color="000000"/>
            </w:tcBorders>
            <w:vAlign w:val="center"/>
          </w:tcPr>
          <w:p w14:paraId="1D4B427A" w14:textId="79A3D61A" w:rsidR="00217AF7" w:rsidRPr="00C23182" w:rsidRDefault="00217AF7" w:rsidP="000A3482">
            <w:pPr>
              <w:spacing w:line="360" w:lineRule="auto"/>
              <w:rPr>
                <w:rFonts w:eastAsia="Arial Unicode MS"/>
                <w:sz w:val="24"/>
                <w:szCs w:val="24"/>
              </w:rPr>
            </w:pPr>
            <w:r w:rsidRPr="00C23182">
              <w:rPr>
                <w:rFonts w:eastAsia="Arial Unicode MS"/>
                <w:sz w:val="24"/>
                <w:szCs w:val="24"/>
              </w:rPr>
              <w:t>Hizmet Alımları Giderleri</w:t>
            </w:r>
          </w:p>
        </w:tc>
        <w:tc>
          <w:tcPr>
            <w:tcW w:w="1418" w:type="dxa"/>
            <w:tcBorders>
              <w:top w:val="single" w:sz="3" w:space="0" w:color="000000"/>
              <w:left w:val="single" w:sz="3" w:space="0" w:color="000000"/>
              <w:bottom w:val="single" w:sz="3" w:space="0" w:color="000000"/>
              <w:right w:val="single" w:sz="3" w:space="0" w:color="000000"/>
            </w:tcBorders>
          </w:tcPr>
          <w:p w14:paraId="6B41F2F2" w14:textId="77777777" w:rsidR="00217AF7" w:rsidRPr="00C23182" w:rsidRDefault="00217AF7" w:rsidP="000A3482">
            <w:pPr>
              <w:spacing w:before="4" w:line="360" w:lineRule="auto"/>
              <w:rPr>
                <w:sz w:val="24"/>
                <w:szCs w:val="24"/>
              </w:rPr>
            </w:pPr>
          </w:p>
          <w:p w14:paraId="5C1229B2" w14:textId="77777777" w:rsidR="00217AF7" w:rsidRPr="00C23182" w:rsidRDefault="00217AF7" w:rsidP="000A3482">
            <w:pPr>
              <w:spacing w:line="360" w:lineRule="auto"/>
              <w:ind w:left="36"/>
              <w:rPr>
                <w:rFonts w:eastAsia="Arial Unicode MS"/>
                <w:sz w:val="24"/>
                <w:szCs w:val="24"/>
              </w:rPr>
            </w:pPr>
            <w:r w:rsidRPr="00C23182">
              <w:rPr>
                <w:rFonts w:eastAsia="Arial Unicode MS"/>
                <w:sz w:val="24"/>
                <w:szCs w:val="24"/>
              </w:rPr>
              <w:t>Yurtiçi</w:t>
            </w:r>
          </w:p>
        </w:tc>
        <w:tc>
          <w:tcPr>
            <w:tcW w:w="1705" w:type="dxa"/>
            <w:tcBorders>
              <w:top w:val="single" w:sz="3" w:space="0" w:color="000000"/>
              <w:left w:val="single" w:sz="3" w:space="0" w:color="000000"/>
              <w:bottom w:val="single" w:sz="3" w:space="0" w:color="000000"/>
              <w:right w:val="single" w:sz="3" w:space="0" w:color="000000"/>
            </w:tcBorders>
          </w:tcPr>
          <w:p w14:paraId="204E80E2" w14:textId="18C65909" w:rsidR="00217AF7" w:rsidRPr="00C23182" w:rsidRDefault="00217AF7" w:rsidP="000A3482">
            <w:pPr>
              <w:spacing w:line="360" w:lineRule="auto"/>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768646C" w14:textId="0B267B57" w:rsidR="00217AF7" w:rsidRPr="00C23182"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6EDFA00F" w14:textId="5535C72A" w:rsidR="00217AF7" w:rsidRPr="00C23182" w:rsidRDefault="00217AF7" w:rsidP="000A3482">
            <w:pPr>
              <w:spacing w:line="360" w:lineRule="auto"/>
              <w:ind w:left="1159"/>
              <w:rPr>
                <w:rFonts w:eastAsia="Arial Unicode MS"/>
                <w:sz w:val="24"/>
                <w:szCs w:val="24"/>
              </w:rPr>
            </w:pPr>
          </w:p>
        </w:tc>
      </w:tr>
      <w:tr w:rsidR="00C23182" w:rsidRPr="00C23182" w14:paraId="3DFC20C1" w14:textId="77777777" w:rsidTr="00A22357">
        <w:trPr>
          <w:trHeight w:hRule="exact" w:val="422"/>
        </w:trPr>
        <w:tc>
          <w:tcPr>
            <w:tcW w:w="2377" w:type="dxa"/>
            <w:vMerge/>
            <w:tcBorders>
              <w:left w:val="single" w:sz="3" w:space="0" w:color="000000"/>
              <w:bottom w:val="single" w:sz="3" w:space="0" w:color="000000"/>
              <w:right w:val="single" w:sz="3" w:space="0" w:color="000000"/>
            </w:tcBorders>
          </w:tcPr>
          <w:p w14:paraId="1B1F95AC" w14:textId="77777777" w:rsidR="00217AF7" w:rsidRPr="00C23182" w:rsidRDefault="00217AF7" w:rsidP="000A3482">
            <w:pPr>
              <w:spacing w:line="360" w:lineRule="auto"/>
              <w:rPr>
                <w:sz w:val="24"/>
                <w:szCs w:val="24"/>
              </w:rPr>
            </w:pPr>
          </w:p>
        </w:tc>
        <w:tc>
          <w:tcPr>
            <w:tcW w:w="1418" w:type="dxa"/>
            <w:tcBorders>
              <w:top w:val="single" w:sz="3" w:space="0" w:color="000000"/>
              <w:left w:val="single" w:sz="3" w:space="0" w:color="000000"/>
              <w:bottom w:val="single" w:sz="3" w:space="0" w:color="000000"/>
              <w:right w:val="single" w:sz="3" w:space="0" w:color="000000"/>
            </w:tcBorders>
          </w:tcPr>
          <w:p w14:paraId="25BDAA2C" w14:textId="77777777" w:rsidR="00217AF7" w:rsidRPr="00C23182" w:rsidRDefault="00217AF7" w:rsidP="000A3482">
            <w:pPr>
              <w:spacing w:before="43" w:line="360" w:lineRule="auto"/>
              <w:ind w:left="36"/>
              <w:rPr>
                <w:rFonts w:eastAsia="Arial Unicode MS"/>
                <w:sz w:val="24"/>
                <w:szCs w:val="24"/>
              </w:rPr>
            </w:pPr>
            <w:r w:rsidRPr="00C23182">
              <w:rPr>
                <w:rFonts w:eastAsia="Arial Unicode MS"/>
                <w:sz w:val="24"/>
                <w:szCs w:val="24"/>
              </w:rPr>
              <w:t>Yurtdışı</w:t>
            </w:r>
          </w:p>
        </w:tc>
        <w:tc>
          <w:tcPr>
            <w:tcW w:w="1705" w:type="dxa"/>
            <w:tcBorders>
              <w:top w:val="single" w:sz="3" w:space="0" w:color="000000"/>
              <w:left w:val="single" w:sz="3" w:space="0" w:color="000000"/>
              <w:bottom w:val="single" w:sz="3" w:space="0" w:color="000000"/>
              <w:right w:val="single" w:sz="3" w:space="0" w:color="000000"/>
            </w:tcBorders>
          </w:tcPr>
          <w:p w14:paraId="783626C8" w14:textId="14D2F282" w:rsidR="00217AF7" w:rsidRPr="00C23182"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507ACDD4" w14:textId="34AE111A" w:rsidR="00217AF7" w:rsidRPr="00C23182"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2370B92" w14:textId="5E566D5A" w:rsidR="00217AF7" w:rsidRPr="00C23182" w:rsidRDefault="00217AF7" w:rsidP="000A3482">
            <w:pPr>
              <w:spacing w:before="43" w:line="360" w:lineRule="auto"/>
              <w:ind w:right="36"/>
              <w:jc w:val="right"/>
              <w:rPr>
                <w:rFonts w:eastAsia="Arial Unicode MS"/>
                <w:sz w:val="24"/>
                <w:szCs w:val="24"/>
              </w:rPr>
            </w:pPr>
          </w:p>
        </w:tc>
      </w:tr>
      <w:tr w:rsidR="00C23182" w:rsidRPr="00C23182" w14:paraId="5C793BA4"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21A0FB0A" w14:textId="31F1D8AC" w:rsidR="00217AF7" w:rsidRPr="00C23182" w:rsidRDefault="00217AF7" w:rsidP="00217AF7">
            <w:pPr>
              <w:spacing w:before="43" w:line="360" w:lineRule="auto"/>
              <w:ind w:left="36"/>
              <w:rPr>
                <w:rFonts w:eastAsia="Arial Unicode MS"/>
                <w:sz w:val="24"/>
                <w:szCs w:val="24"/>
              </w:rPr>
            </w:pPr>
            <w:r w:rsidRPr="00C23182">
              <w:rPr>
                <w:rFonts w:eastAsia="Arial Unicode MS"/>
                <w:sz w:val="24"/>
                <w:szCs w:val="24"/>
              </w:rPr>
              <w:t>Malzeme Giderleri</w:t>
            </w:r>
          </w:p>
        </w:tc>
        <w:tc>
          <w:tcPr>
            <w:tcW w:w="1705" w:type="dxa"/>
            <w:tcBorders>
              <w:top w:val="single" w:sz="3" w:space="0" w:color="000000"/>
              <w:left w:val="single" w:sz="3" w:space="0" w:color="000000"/>
              <w:bottom w:val="single" w:sz="3" w:space="0" w:color="000000"/>
              <w:right w:val="single" w:sz="3" w:space="0" w:color="000000"/>
            </w:tcBorders>
          </w:tcPr>
          <w:p w14:paraId="37CB6A0D" w14:textId="77777777" w:rsidR="00217AF7" w:rsidRPr="00C23182" w:rsidRDefault="00217AF7" w:rsidP="00711371">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1B05023" w14:textId="77777777" w:rsidR="00217AF7" w:rsidRPr="00C23182" w:rsidRDefault="00217AF7" w:rsidP="00711371">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3FF1945" w14:textId="77777777" w:rsidR="00217AF7" w:rsidRPr="00C23182" w:rsidRDefault="00217AF7" w:rsidP="00711371">
            <w:pPr>
              <w:spacing w:before="43" w:line="360" w:lineRule="auto"/>
              <w:ind w:right="36"/>
              <w:jc w:val="right"/>
              <w:rPr>
                <w:rFonts w:eastAsia="Arial Unicode MS"/>
                <w:sz w:val="24"/>
                <w:szCs w:val="24"/>
              </w:rPr>
            </w:pPr>
          </w:p>
        </w:tc>
      </w:tr>
      <w:tr w:rsidR="00C23182" w:rsidRPr="00C23182" w14:paraId="3C3C7DBB"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5ABA8E96" w14:textId="0662BAD7" w:rsidR="00217AF7" w:rsidRPr="00C23182" w:rsidRDefault="00217AF7" w:rsidP="00A22357">
            <w:pPr>
              <w:spacing w:before="43" w:line="360" w:lineRule="auto"/>
              <w:ind w:left="36"/>
              <w:rPr>
                <w:rFonts w:eastAsia="Arial Unicode MS"/>
                <w:sz w:val="24"/>
                <w:szCs w:val="24"/>
                <w:vertAlign w:val="superscript"/>
              </w:rPr>
            </w:pPr>
            <w:r w:rsidRPr="00C23182">
              <w:rPr>
                <w:rFonts w:eastAsia="Arial Unicode MS"/>
                <w:sz w:val="24"/>
                <w:szCs w:val="24"/>
              </w:rPr>
              <w:t>Bursiyer Giderleri</w:t>
            </w:r>
          </w:p>
        </w:tc>
        <w:tc>
          <w:tcPr>
            <w:tcW w:w="1705" w:type="dxa"/>
            <w:tcBorders>
              <w:top w:val="single" w:sz="3" w:space="0" w:color="000000"/>
              <w:left w:val="single" w:sz="3" w:space="0" w:color="000000"/>
              <w:bottom w:val="single" w:sz="3" w:space="0" w:color="000000"/>
              <w:right w:val="single" w:sz="3" w:space="0" w:color="000000"/>
            </w:tcBorders>
          </w:tcPr>
          <w:p w14:paraId="41FCE6CF" w14:textId="44CDE1DB" w:rsidR="00217AF7" w:rsidRPr="00C23182" w:rsidRDefault="00217AF7" w:rsidP="00711371">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E2F76A2" w14:textId="602D4C1D" w:rsidR="00217AF7" w:rsidRPr="00C23182" w:rsidRDefault="00217AF7" w:rsidP="00711371">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DE6D9C1" w14:textId="7BAE1374" w:rsidR="00217AF7" w:rsidRPr="00C23182" w:rsidRDefault="00217AF7" w:rsidP="00711371">
            <w:pPr>
              <w:spacing w:before="43" w:line="360" w:lineRule="auto"/>
              <w:ind w:right="36"/>
              <w:jc w:val="right"/>
              <w:rPr>
                <w:rFonts w:eastAsia="Arial Unicode MS"/>
                <w:sz w:val="24"/>
                <w:szCs w:val="24"/>
              </w:rPr>
            </w:pPr>
          </w:p>
        </w:tc>
      </w:tr>
      <w:tr w:rsidR="00C23182" w:rsidRPr="00C23182" w14:paraId="0B97156D"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77B046BF" w14:textId="5D36709D" w:rsidR="00217AF7" w:rsidRPr="00C23182" w:rsidRDefault="00217AF7" w:rsidP="00A22357">
            <w:pPr>
              <w:spacing w:before="43" w:line="360" w:lineRule="auto"/>
              <w:ind w:left="36"/>
              <w:rPr>
                <w:rFonts w:eastAsia="Arial Unicode MS"/>
                <w:sz w:val="24"/>
                <w:szCs w:val="24"/>
              </w:rPr>
            </w:pPr>
            <w:r w:rsidRPr="00C23182">
              <w:rPr>
                <w:rFonts w:eastAsia="Arial Unicode MS"/>
                <w:sz w:val="24"/>
                <w:szCs w:val="24"/>
              </w:rPr>
              <w:t>Proje Teşvik İkramiyesi (PTİ)</w:t>
            </w:r>
            <w:r w:rsidR="00E3452C" w:rsidRPr="00C23182">
              <w:rPr>
                <w:rFonts w:eastAsia="Arial Unicode MS"/>
                <w:sz w:val="24"/>
                <w:szCs w:val="24"/>
                <w:vertAlign w:val="superscript"/>
              </w:rPr>
              <w:t xml:space="preserve"> </w:t>
            </w:r>
          </w:p>
        </w:tc>
        <w:tc>
          <w:tcPr>
            <w:tcW w:w="1705" w:type="dxa"/>
            <w:tcBorders>
              <w:top w:val="single" w:sz="3" w:space="0" w:color="000000"/>
              <w:left w:val="single" w:sz="3" w:space="0" w:color="000000"/>
              <w:bottom w:val="single" w:sz="3" w:space="0" w:color="000000"/>
              <w:right w:val="single" w:sz="3" w:space="0" w:color="000000"/>
            </w:tcBorders>
          </w:tcPr>
          <w:p w14:paraId="40970918" w14:textId="6A0EB831" w:rsidR="00217AF7" w:rsidRPr="00C23182" w:rsidRDefault="00217AF7" w:rsidP="00711371">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7D44B35C" w14:textId="25EC01D3" w:rsidR="00217AF7" w:rsidRPr="00C23182" w:rsidRDefault="00217AF7" w:rsidP="00711371">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4FA1C1DD" w14:textId="295E68EC" w:rsidR="00217AF7" w:rsidRPr="00C23182" w:rsidRDefault="00217AF7" w:rsidP="00711371">
            <w:pPr>
              <w:spacing w:before="43" w:line="360" w:lineRule="auto"/>
              <w:ind w:right="36"/>
              <w:jc w:val="right"/>
              <w:rPr>
                <w:rFonts w:eastAsia="Arial Unicode MS"/>
                <w:sz w:val="24"/>
                <w:szCs w:val="24"/>
              </w:rPr>
            </w:pPr>
          </w:p>
        </w:tc>
      </w:tr>
      <w:tr w:rsidR="00C23182" w:rsidRPr="00C23182" w14:paraId="7A5820EF"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76745FA4" w14:textId="7452AA53" w:rsidR="00217AF7" w:rsidRPr="00C23182" w:rsidRDefault="00217AF7" w:rsidP="00A22357">
            <w:pPr>
              <w:spacing w:before="43" w:line="360" w:lineRule="auto"/>
              <w:ind w:right="36"/>
              <w:rPr>
                <w:rFonts w:eastAsia="Arial Unicode MS"/>
                <w:sz w:val="24"/>
                <w:szCs w:val="24"/>
                <w:vertAlign w:val="superscript"/>
              </w:rPr>
            </w:pPr>
            <w:r w:rsidRPr="00C23182">
              <w:rPr>
                <w:rFonts w:eastAsia="Arial Unicode MS"/>
                <w:sz w:val="24"/>
                <w:szCs w:val="24"/>
              </w:rPr>
              <w:t>Genel Giderler</w:t>
            </w:r>
            <w:r w:rsidR="000900C0" w:rsidRPr="00C23182">
              <w:rPr>
                <w:rFonts w:eastAsia="Arial Unicode MS"/>
                <w:sz w:val="24"/>
                <w:szCs w:val="24"/>
              </w:rPr>
              <w:t>/Kurum Hissesi</w:t>
            </w:r>
          </w:p>
        </w:tc>
        <w:tc>
          <w:tcPr>
            <w:tcW w:w="1705" w:type="dxa"/>
            <w:tcBorders>
              <w:top w:val="single" w:sz="3" w:space="0" w:color="000000"/>
              <w:left w:val="single" w:sz="3" w:space="0" w:color="000000"/>
              <w:bottom w:val="single" w:sz="3" w:space="0" w:color="000000"/>
              <w:right w:val="single" w:sz="3" w:space="0" w:color="000000"/>
            </w:tcBorders>
          </w:tcPr>
          <w:p w14:paraId="698601CC" w14:textId="77777777" w:rsidR="00217AF7" w:rsidRPr="00C23182" w:rsidRDefault="00217AF7" w:rsidP="000A3482">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54FFEC9D" w14:textId="77777777" w:rsidR="00217AF7" w:rsidRPr="00C23182"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79252663" w14:textId="77777777" w:rsidR="00217AF7" w:rsidRPr="00C23182" w:rsidRDefault="00217AF7" w:rsidP="000A3482">
            <w:pPr>
              <w:spacing w:before="43" w:line="360" w:lineRule="auto"/>
              <w:ind w:left="1048"/>
              <w:rPr>
                <w:rFonts w:eastAsia="Arial Unicode MS"/>
                <w:sz w:val="24"/>
                <w:szCs w:val="24"/>
              </w:rPr>
            </w:pPr>
          </w:p>
        </w:tc>
      </w:tr>
      <w:tr w:rsidR="00217AF7" w:rsidRPr="00C23182" w14:paraId="37BD8C5E"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7E0904A3" w14:textId="77777777" w:rsidR="00217AF7" w:rsidRPr="00C23182" w:rsidRDefault="00217AF7" w:rsidP="000A3482">
            <w:pPr>
              <w:spacing w:before="43" w:line="360" w:lineRule="auto"/>
              <w:ind w:right="36"/>
              <w:rPr>
                <w:rFonts w:eastAsia="Arial Unicode MS"/>
                <w:sz w:val="24"/>
                <w:szCs w:val="24"/>
              </w:rPr>
            </w:pPr>
            <w:r w:rsidRPr="00C23182">
              <w:rPr>
                <w:rFonts w:eastAsia="Arial Unicode MS"/>
                <w:sz w:val="24"/>
                <w:szCs w:val="24"/>
              </w:rPr>
              <w:t>TOPLAM</w:t>
            </w:r>
          </w:p>
        </w:tc>
        <w:tc>
          <w:tcPr>
            <w:tcW w:w="1705" w:type="dxa"/>
            <w:tcBorders>
              <w:top w:val="single" w:sz="3" w:space="0" w:color="000000"/>
              <w:left w:val="single" w:sz="3" w:space="0" w:color="000000"/>
              <w:bottom w:val="single" w:sz="3" w:space="0" w:color="000000"/>
              <w:right w:val="single" w:sz="3" w:space="0" w:color="000000"/>
            </w:tcBorders>
          </w:tcPr>
          <w:p w14:paraId="3B03EFA7" w14:textId="548D57C7" w:rsidR="00217AF7" w:rsidRPr="00C23182" w:rsidRDefault="00217AF7" w:rsidP="000A3482">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10DBF0C" w14:textId="608E778D" w:rsidR="00217AF7" w:rsidRPr="00C23182"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766FFFC" w14:textId="51BD2703" w:rsidR="00217AF7" w:rsidRPr="00C23182" w:rsidRDefault="00217AF7" w:rsidP="000A3482">
            <w:pPr>
              <w:spacing w:before="43" w:line="360" w:lineRule="auto"/>
              <w:ind w:left="1048"/>
              <w:rPr>
                <w:rFonts w:eastAsia="Arial Unicode MS"/>
                <w:sz w:val="24"/>
                <w:szCs w:val="24"/>
              </w:rPr>
            </w:pPr>
          </w:p>
        </w:tc>
      </w:tr>
    </w:tbl>
    <w:p w14:paraId="7DBEB8A7" w14:textId="77777777" w:rsidR="004C23BF" w:rsidRPr="00C23182" w:rsidRDefault="004C23BF" w:rsidP="00C3251C">
      <w:pPr>
        <w:spacing w:before="6" w:line="360" w:lineRule="auto"/>
        <w:rPr>
          <w:sz w:val="24"/>
          <w:szCs w:val="24"/>
        </w:rPr>
      </w:pPr>
    </w:p>
    <w:p w14:paraId="18BEDBF3" w14:textId="2F7CB436" w:rsidR="004C23BF" w:rsidRPr="00C23182" w:rsidRDefault="00C3251C" w:rsidP="00C3251C">
      <w:pPr>
        <w:tabs>
          <w:tab w:val="left" w:pos="10750"/>
        </w:tabs>
        <w:spacing w:line="360" w:lineRule="auto"/>
        <w:ind w:left="567" w:right="330"/>
        <w:jc w:val="both"/>
        <w:rPr>
          <w:rFonts w:eastAsia="Arial Unicode MS"/>
          <w:sz w:val="24"/>
          <w:szCs w:val="24"/>
        </w:rPr>
      </w:pPr>
      <w:r w:rsidRPr="00C23182">
        <w:rPr>
          <w:rFonts w:eastAsia="Arial Unicode MS"/>
          <w:sz w:val="24"/>
          <w:szCs w:val="24"/>
        </w:rPr>
        <w:t xml:space="preserve">   </w:t>
      </w:r>
      <w:r w:rsidR="00BA1680" w:rsidRPr="00C23182">
        <w:rPr>
          <w:rFonts w:eastAsia="Arial Unicode MS"/>
          <w:sz w:val="24"/>
          <w:szCs w:val="24"/>
        </w:rPr>
        <w:t>...</w:t>
      </w:r>
      <w:r w:rsidR="00666BBC" w:rsidRPr="00C23182">
        <w:rPr>
          <w:rFonts w:eastAsia="Arial Unicode MS"/>
          <w:sz w:val="24"/>
          <w:szCs w:val="24"/>
        </w:rPr>
        <w:t>……………….</w:t>
      </w:r>
      <w:r w:rsidR="00FC4C57" w:rsidRPr="00C23182">
        <w:rPr>
          <w:rFonts w:eastAsia="Arial Unicode MS"/>
          <w:sz w:val="24"/>
          <w:szCs w:val="24"/>
        </w:rPr>
        <w:t xml:space="preserve">dönemine ait proje faaliyetlerine ilişkin toplam harcama; </w:t>
      </w:r>
      <w:r w:rsidR="008213B7" w:rsidRPr="00C23182">
        <w:rPr>
          <w:rFonts w:eastAsia="Arial Unicode MS"/>
          <w:sz w:val="24"/>
          <w:szCs w:val="24"/>
        </w:rPr>
        <w:t>…………</w:t>
      </w:r>
      <w:r w:rsidR="00FC4C57" w:rsidRPr="00C23182">
        <w:rPr>
          <w:rFonts w:eastAsia="Arial Unicode MS"/>
          <w:sz w:val="24"/>
          <w:szCs w:val="24"/>
        </w:rPr>
        <w:t xml:space="preserve"> TL olarak tespit edilmiş</w:t>
      </w:r>
      <w:r w:rsidR="001672F9" w:rsidRPr="00C23182">
        <w:rPr>
          <w:rFonts w:eastAsia="Arial Unicode MS"/>
          <w:sz w:val="24"/>
          <w:szCs w:val="24"/>
        </w:rPr>
        <w:t xml:space="preserve"> ve onaylanmıştır</w:t>
      </w:r>
      <w:r w:rsidR="00FC4C57" w:rsidRPr="00C23182">
        <w:rPr>
          <w:rFonts w:eastAsia="Arial Unicode MS"/>
          <w:sz w:val="24"/>
          <w:szCs w:val="24"/>
        </w:rPr>
        <w:t>.</w:t>
      </w:r>
    </w:p>
    <w:p w14:paraId="6D08C7BA" w14:textId="77777777" w:rsidR="004C23BF" w:rsidRPr="00C23182" w:rsidRDefault="004C23BF" w:rsidP="009A47DE">
      <w:pPr>
        <w:spacing w:before="8" w:line="360" w:lineRule="auto"/>
        <w:rPr>
          <w:sz w:val="24"/>
          <w:szCs w:val="24"/>
        </w:rPr>
      </w:pPr>
    </w:p>
    <w:p w14:paraId="04E30B3B" w14:textId="1D4AE060" w:rsidR="004C23BF" w:rsidRPr="00C23182" w:rsidRDefault="00FC4C57" w:rsidP="009A47DE">
      <w:pPr>
        <w:spacing w:line="360" w:lineRule="auto"/>
        <w:ind w:left="560" w:right="65"/>
        <w:jc w:val="both"/>
        <w:rPr>
          <w:rFonts w:eastAsia="Arial Unicode MS"/>
          <w:sz w:val="24"/>
          <w:szCs w:val="24"/>
        </w:rPr>
      </w:pPr>
      <w:r w:rsidRPr="00C23182">
        <w:rPr>
          <w:rFonts w:eastAsia="Arial Unicode MS"/>
          <w:spacing w:val="1"/>
          <w:sz w:val="24"/>
          <w:szCs w:val="24"/>
        </w:rPr>
        <w:t>2."Türkiy</w:t>
      </w:r>
      <w:r w:rsidRPr="00C23182">
        <w:rPr>
          <w:rFonts w:eastAsia="Arial Unicode MS"/>
          <w:sz w:val="24"/>
          <w:szCs w:val="24"/>
        </w:rPr>
        <w:t xml:space="preserve">e </w:t>
      </w:r>
      <w:r w:rsidRPr="00C23182">
        <w:rPr>
          <w:rFonts w:eastAsia="Arial Unicode MS"/>
          <w:spacing w:val="1"/>
          <w:sz w:val="24"/>
          <w:szCs w:val="24"/>
        </w:rPr>
        <w:t>Bilimse</w:t>
      </w:r>
      <w:r w:rsidRPr="00C23182">
        <w:rPr>
          <w:rFonts w:eastAsia="Arial Unicode MS"/>
          <w:sz w:val="24"/>
          <w:szCs w:val="24"/>
        </w:rPr>
        <w:t xml:space="preserve">l </w:t>
      </w:r>
      <w:r w:rsidRPr="00C23182">
        <w:rPr>
          <w:rFonts w:eastAsia="Arial Unicode MS"/>
          <w:spacing w:val="1"/>
          <w:sz w:val="24"/>
          <w:szCs w:val="24"/>
        </w:rPr>
        <w:t>v</w:t>
      </w:r>
      <w:r w:rsidRPr="00C23182">
        <w:rPr>
          <w:rFonts w:eastAsia="Arial Unicode MS"/>
          <w:sz w:val="24"/>
          <w:szCs w:val="24"/>
        </w:rPr>
        <w:t xml:space="preserve">e </w:t>
      </w:r>
      <w:r w:rsidRPr="00C23182">
        <w:rPr>
          <w:rFonts w:eastAsia="Arial Unicode MS"/>
          <w:spacing w:val="1"/>
          <w:sz w:val="24"/>
          <w:szCs w:val="24"/>
        </w:rPr>
        <w:t>Teknoloji</w:t>
      </w:r>
      <w:r w:rsidRPr="00C23182">
        <w:rPr>
          <w:rFonts w:eastAsia="Arial Unicode MS"/>
          <w:sz w:val="24"/>
          <w:szCs w:val="24"/>
        </w:rPr>
        <w:t xml:space="preserve">k </w:t>
      </w:r>
      <w:r w:rsidRPr="00C23182">
        <w:rPr>
          <w:rFonts w:eastAsia="Arial Unicode MS"/>
          <w:spacing w:val="1"/>
          <w:sz w:val="24"/>
          <w:szCs w:val="24"/>
        </w:rPr>
        <w:t>Araştırm</w:t>
      </w:r>
      <w:r w:rsidRPr="00C23182">
        <w:rPr>
          <w:rFonts w:eastAsia="Arial Unicode MS"/>
          <w:sz w:val="24"/>
          <w:szCs w:val="24"/>
        </w:rPr>
        <w:t xml:space="preserve">a </w:t>
      </w:r>
      <w:r w:rsidRPr="00C23182">
        <w:rPr>
          <w:rFonts w:eastAsia="Arial Unicode MS"/>
          <w:spacing w:val="1"/>
          <w:sz w:val="24"/>
          <w:szCs w:val="24"/>
        </w:rPr>
        <w:t>Kurum</w:t>
      </w:r>
      <w:r w:rsidRPr="00C23182">
        <w:rPr>
          <w:rFonts w:eastAsia="Arial Unicode MS"/>
          <w:sz w:val="24"/>
          <w:szCs w:val="24"/>
        </w:rPr>
        <w:t xml:space="preserve">u </w:t>
      </w:r>
      <w:r w:rsidRPr="00C23182">
        <w:rPr>
          <w:rFonts w:eastAsia="Arial Unicode MS"/>
          <w:spacing w:val="1"/>
          <w:sz w:val="24"/>
          <w:szCs w:val="24"/>
        </w:rPr>
        <w:t>Teknoloj</w:t>
      </w:r>
      <w:r w:rsidRPr="00C23182">
        <w:rPr>
          <w:rFonts w:eastAsia="Arial Unicode MS"/>
          <w:sz w:val="24"/>
          <w:szCs w:val="24"/>
        </w:rPr>
        <w:t xml:space="preserve">i </w:t>
      </w:r>
      <w:r w:rsidRPr="00C23182">
        <w:rPr>
          <w:rFonts w:eastAsia="Arial Unicode MS"/>
          <w:spacing w:val="1"/>
          <w:sz w:val="24"/>
          <w:szCs w:val="24"/>
        </w:rPr>
        <w:t>v</w:t>
      </w:r>
      <w:r w:rsidRPr="00C23182">
        <w:rPr>
          <w:rFonts w:eastAsia="Arial Unicode MS"/>
          <w:sz w:val="24"/>
          <w:szCs w:val="24"/>
        </w:rPr>
        <w:t xml:space="preserve">e </w:t>
      </w:r>
      <w:r w:rsidRPr="00C23182">
        <w:rPr>
          <w:rFonts w:eastAsia="Arial Unicode MS"/>
          <w:spacing w:val="1"/>
          <w:sz w:val="24"/>
          <w:szCs w:val="24"/>
        </w:rPr>
        <w:t>Yenili</w:t>
      </w:r>
      <w:r w:rsidRPr="00C23182">
        <w:rPr>
          <w:rFonts w:eastAsia="Arial Unicode MS"/>
          <w:sz w:val="24"/>
          <w:szCs w:val="24"/>
        </w:rPr>
        <w:t xml:space="preserve">k </w:t>
      </w:r>
      <w:r w:rsidRPr="00C23182">
        <w:rPr>
          <w:rFonts w:eastAsia="Arial Unicode MS"/>
          <w:spacing w:val="1"/>
          <w:sz w:val="24"/>
          <w:szCs w:val="24"/>
        </w:rPr>
        <w:t>Deste</w:t>
      </w:r>
      <w:r w:rsidRPr="00C23182">
        <w:rPr>
          <w:rFonts w:eastAsia="Arial Unicode MS"/>
          <w:sz w:val="24"/>
          <w:szCs w:val="24"/>
        </w:rPr>
        <w:t xml:space="preserve">k </w:t>
      </w:r>
      <w:r w:rsidRPr="00C23182">
        <w:rPr>
          <w:rFonts w:eastAsia="Arial Unicode MS"/>
          <w:spacing w:val="1"/>
          <w:sz w:val="24"/>
          <w:szCs w:val="24"/>
        </w:rPr>
        <w:t>Programların</w:t>
      </w:r>
      <w:r w:rsidRPr="00C23182">
        <w:rPr>
          <w:rFonts w:eastAsia="Arial Unicode MS"/>
          <w:sz w:val="24"/>
          <w:szCs w:val="24"/>
        </w:rPr>
        <w:t xml:space="preserve">a </w:t>
      </w:r>
      <w:r w:rsidRPr="00C23182">
        <w:rPr>
          <w:rFonts w:eastAsia="Arial Unicode MS"/>
          <w:spacing w:val="1"/>
          <w:sz w:val="24"/>
          <w:szCs w:val="24"/>
        </w:rPr>
        <w:t>İlişki</w:t>
      </w:r>
      <w:r w:rsidRPr="00C23182">
        <w:rPr>
          <w:rFonts w:eastAsia="Arial Unicode MS"/>
          <w:sz w:val="24"/>
          <w:szCs w:val="24"/>
        </w:rPr>
        <w:t xml:space="preserve">n </w:t>
      </w:r>
      <w:r w:rsidRPr="00C23182">
        <w:rPr>
          <w:rFonts w:eastAsia="Arial Unicode MS"/>
          <w:spacing w:val="1"/>
          <w:sz w:val="24"/>
          <w:szCs w:val="24"/>
        </w:rPr>
        <w:t>Yönetmelik</w:t>
      </w:r>
      <w:r w:rsidRPr="00C23182">
        <w:rPr>
          <w:rFonts w:eastAsia="Arial Unicode MS"/>
          <w:sz w:val="24"/>
          <w:szCs w:val="24"/>
        </w:rPr>
        <w:t xml:space="preserve">" </w:t>
      </w:r>
      <w:r w:rsidRPr="00C23182">
        <w:rPr>
          <w:rFonts w:eastAsia="Arial Unicode MS"/>
          <w:spacing w:val="2"/>
          <w:sz w:val="24"/>
          <w:szCs w:val="24"/>
        </w:rPr>
        <w:t xml:space="preserve"> </w:t>
      </w:r>
      <w:r w:rsidRPr="00C23182">
        <w:rPr>
          <w:rFonts w:eastAsia="Arial Unicode MS"/>
          <w:spacing w:val="1"/>
          <w:sz w:val="24"/>
          <w:szCs w:val="24"/>
        </w:rPr>
        <w:t xml:space="preserve">ve </w:t>
      </w:r>
      <w:r w:rsidRPr="00C23182">
        <w:rPr>
          <w:rFonts w:eastAsia="Arial Unicode MS"/>
          <w:spacing w:val="2"/>
          <w:sz w:val="24"/>
          <w:szCs w:val="24"/>
        </w:rPr>
        <w:t>b</w:t>
      </w:r>
      <w:r w:rsidRPr="00C23182">
        <w:rPr>
          <w:rFonts w:eastAsia="Arial Unicode MS"/>
          <w:sz w:val="24"/>
          <w:szCs w:val="24"/>
        </w:rPr>
        <w:t xml:space="preserve">u </w:t>
      </w:r>
      <w:r w:rsidRPr="00C23182">
        <w:rPr>
          <w:rFonts w:eastAsia="Arial Unicode MS"/>
          <w:spacing w:val="2"/>
          <w:sz w:val="24"/>
          <w:szCs w:val="24"/>
        </w:rPr>
        <w:t>Yönetmeli</w:t>
      </w:r>
      <w:r w:rsidRPr="00C23182">
        <w:rPr>
          <w:rFonts w:eastAsia="Arial Unicode MS"/>
          <w:sz w:val="24"/>
          <w:szCs w:val="24"/>
        </w:rPr>
        <w:t xml:space="preserve">k </w:t>
      </w:r>
      <w:r w:rsidRPr="00C23182">
        <w:rPr>
          <w:rFonts w:eastAsia="Arial Unicode MS"/>
          <w:spacing w:val="2"/>
          <w:sz w:val="24"/>
          <w:szCs w:val="24"/>
        </w:rPr>
        <w:t>çerçevesind</w:t>
      </w:r>
      <w:r w:rsidRPr="00C23182">
        <w:rPr>
          <w:rFonts w:eastAsia="Arial Unicode MS"/>
          <w:sz w:val="24"/>
          <w:szCs w:val="24"/>
        </w:rPr>
        <w:t xml:space="preserve">e </w:t>
      </w:r>
      <w:r w:rsidRPr="00C23182">
        <w:rPr>
          <w:rFonts w:eastAsia="Arial Unicode MS"/>
          <w:spacing w:val="2"/>
          <w:sz w:val="24"/>
          <w:szCs w:val="24"/>
        </w:rPr>
        <w:t>yürütüle</w:t>
      </w:r>
      <w:r w:rsidRPr="00C23182">
        <w:rPr>
          <w:rFonts w:eastAsia="Arial Unicode MS"/>
          <w:sz w:val="24"/>
          <w:szCs w:val="24"/>
        </w:rPr>
        <w:t xml:space="preserve">n </w:t>
      </w:r>
      <w:r w:rsidRPr="00C23182">
        <w:rPr>
          <w:rFonts w:eastAsia="Arial Unicode MS"/>
          <w:spacing w:val="2"/>
          <w:sz w:val="24"/>
          <w:szCs w:val="24"/>
        </w:rPr>
        <w:t>programlarda</w:t>
      </w:r>
      <w:r w:rsidRPr="00C23182">
        <w:rPr>
          <w:rFonts w:eastAsia="Arial Unicode MS"/>
          <w:sz w:val="24"/>
          <w:szCs w:val="24"/>
        </w:rPr>
        <w:t xml:space="preserve">n </w:t>
      </w:r>
      <w:r w:rsidRPr="00C23182">
        <w:rPr>
          <w:rFonts w:eastAsia="Arial Unicode MS"/>
          <w:spacing w:val="2"/>
          <w:sz w:val="24"/>
          <w:szCs w:val="24"/>
        </w:rPr>
        <w:t>değerlendirmes</w:t>
      </w:r>
      <w:r w:rsidRPr="00C23182">
        <w:rPr>
          <w:rFonts w:eastAsia="Arial Unicode MS"/>
          <w:sz w:val="24"/>
          <w:szCs w:val="24"/>
        </w:rPr>
        <w:t xml:space="preserve">i </w:t>
      </w:r>
      <w:r w:rsidRPr="00C23182">
        <w:rPr>
          <w:rFonts w:eastAsia="Arial Unicode MS"/>
          <w:spacing w:val="2"/>
          <w:sz w:val="24"/>
          <w:szCs w:val="24"/>
        </w:rPr>
        <w:t>yapıla</w:t>
      </w:r>
      <w:r w:rsidRPr="00C23182">
        <w:rPr>
          <w:rFonts w:eastAsia="Arial Unicode MS"/>
          <w:sz w:val="24"/>
          <w:szCs w:val="24"/>
        </w:rPr>
        <w:t xml:space="preserve">n </w:t>
      </w:r>
      <w:r w:rsidRPr="00C23182">
        <w:rPr>
          <w:rFonts w:eastAsia="Arial Unicode MS"/>
          <w:spacing w:val="2"/>
          <w:sz w:val="24"/>
          <w:szCs w:val="24"/>
        </w:rPr>
        <w:t>projeni</w:t>
      </w:r>
      <w:r w:rsidRPr="00C23182">
        <w:rPr>
          <w:rFonts w:eastAsia="Arial Unicode MS"/>
          <w:sz w:val="24"/>
          <w:szCs w:val="24"/>
        </w:rPr>
        <w:t xml:space="preserve">n </w:t>
      </w:r>
      <w:r w:rsidRPr="00C23182">
        <w:rPr>
          <w:rFonts w:eastAsia="Arial Unicode MS"/>
          <w:spacing w:val="2"/>
          <w:sz w:val="24"/>
          <w:szCs w:val="24"/>
        </w:rPr>
        <w:t>başvurduğ</w:t>
      </w:r>
      <w:r w:rsidRPr="00C23182">
        <w:rPr>
          <w:rFonts w:eastAsia="Arial Unicode MS"/>
          <w:sz w:val="24"/>
          <w:szCs w:val="24"/>
        </w:rPr>
        <w:t xml:space="preserve">u </w:t>
      </w:r>
      <w:r w:rsidRPr="00C23182">
        <w:rPr>
          <w:rFonts w:eastAsia="Arial Unicode MS"/>
          <w:spacing w:val="2"/>
          <w:sz w:val="24"/>
          <w:szCs w:val="24"/>
        </w:rPr>
        <w:t>progra</w:t>
      </w:r>
      <w:r w:rsidRPr="00C23182">
        <w:rPr>
          <w:rFonts w:eastAsia="Arial Unicode MS"/>
          <w:sz w:val="24"/>
          <w:szCs w:val="24"/>
        </w:rPr>
        <w:t xml:space="preserve">m </w:t>
      </w:r>
      <w:r w:rsidRPr="00C23182">
        <w:rPr>
          <w:rFonts w:eastAsia="Arial Unicode MS"/>
          <w:spacing w:val="2"/>
          <w:sz w:val="24"/>
          <w:szCs w:val="24"/>
        </w:rPr>
        <w:t>v</w:t>
      </w:r>
      <w:r w:rsidRPr="00C23182">
        <w:rPr>
          <w:rFonts w:eastAsia="Arial Unicode MS"/>
          <w:sz w:val="24"/>
          <w:szCs w:val="24"/>
        </w:rPr>
        <w:t xml:space="preserve">e </w:t>
      </w:r>
      <w:r w:rsidRPr="00C23182">
        <w:rPr>
          <w:rFonts w:eastAsia="Arial Unicode MS"/>
          <w:spacing w:val="2"/>
          <w:sz w:val="24"/>
          <w:szCs w:val="24"/>
        </w:rPr>
        <w:t xml:space="preserve">bu </w:t>
      </w:r>
      <w:r w:rsidRPr="00C23182">
        <w:rPr>
          <w:rFonts w:eastAsia="Arial Unicode MS"/>
          <w:spacing w:val="3"/>
          <w:sz w:val="24"/>
          <w:szCs w:val="24"/>
        </w:rPr>
        <w:t>programı</w:t>
      </w:r>
      <w:r w:rsidRPr="00C23182">
        <w:rPr>
          <w:rFonts w:eastAsia="Arial Unicode MS"/>
          <w:sz w:val="24"/>
          <w:szCs w:val="24"/>
        </w:rPr>
        <w:t xml:space="preserve">n </w:t>
      </w:r>
      <w:hyperlink r:id="rId9">
        <w:r w:rsidRPr="00C23182">
          <w:rPr>
            <w:rFonts w:eastAsia="Arial Unicode MS"/>
            <w:spacing w:val="3"/>
            <w:sz w:val="24"/>
            <w:szCs w:val="24"/>
          </w:rPr>
          <w:t>www.teydeb.tubitak.gov.t</w:t>
        </w:r>
        <w:r w:rsidRPr="00C23182">
          <w:rPr>
            <w:rFonts w:eastAsia="Arial Unicode MS"/>
            <w:sz w:val="24"/>
            <w:szCs w:val="24"/>
          </w:rPr>
          <w:t xml:space="preserve">r </w:t>
        </w:r>
        <w:r w:rsidRPr="00C23182">
          <w:rPr>
            <w:rFonts w:eastAsia="Arial Unicode MS"/>
            <w:spacing w:val="3"/>
            <w:sz w:val="24"/>
            <w:szCs w:val="24"/>
          </w:rPr>
          <w:t>interne</w:t>
        </w:r>
        <w:r w:rsidRPr="00C23182">
          <w:rPr>
            <w:rFonts w:eastAsia="Arial Unicode MS"/>
            <w:sz w:val="24"/>
            <w:szCs w:val="24"/>
          </w:rPr>
          <w:t xml:space="preserve">t </w:t>
        </w:r>
        <w:r w:rsidRPr="00C23182">
          <w:rPr>
            <w:rFonts w:eastAsia="Arial Unicode MS"/>
            <w:spacing w:val="3"/>
            <w:sz w:val="24"/>
            <w:szCs w:val="24"/>
          </w:rPr>
          <w:t>adresind</w:t>
        </w:r>
        <w:r w:rsidRPr="00C23182">
          <w:rPr>
            <w:rFonts w:eastAsia="Arial Unicode MS"/>
            <w:sz w:val="24"/>
            <w:szCs w:val="24"/>
          </w:rPr>
          <w:t xml:space="preserve">e </w:t>
        </w:r>
        <w:r w:rsidRPr="00C23182">
          <w:rPr>
            <w:rFonts w:eastAsia="Arial Unicode MS"/>
            <w:spacing w:val="3"/>
            <w:sz w:val="24"/>
            <w:szCs w:val="24"/>
          </w:rPr>
          <w:t>yayımlana</w:t>
        </w:r>
        <w:r w:rsidRPr="00C23182">
          <w:rPr>
            <w:rFonts w:eastAsia="Arial Unicode MS"/>
            <w:sz w:val="24"/>
            <w:szCs w:val="24"/>
          </w:rPr>
          <w:t xml:space="preserve">n </w:t>
        </w:r>
        <w:r w:rsidRPr="00C23182">
          <w:rPr>
            <w:rFonts w:eastAsia="Arial Unicode MS"/>
            <w:spacing w:val="3"/>
            <w:sz w:val="24"/>
            <w:szCs w:val="24"/>
          </w:rPr>
          <w:t>Uygulam</w:t>
        </w:r>
        <w:r w:rsidRPr="00C23182">
          <w:rPr>
            <w:rFonts w:eastAsia="Arial Unicode MS"/>
            <w:sz w:val="24"/>
            <w:szCs w:val="24"/>
          </w:rPr>
          <w:t xml:space="preserve">a </w:t>
        </w:r>
        <w:r w:rsidRPr="00C23182">
          <w:rPr>
            <w:rFonts w:eastAsia="Arial Unicode MS"/>
            <w:spacing w:val="3"/>
            <w:sz w:val="24"/>
            <w:szCs w:val="24"/>
          </w:rPr>
          <w:t>Esaslar</w:t>
        </w:r>
        <w:r w:rsidRPr="00C23182">
          <w:rPr>
            <w:rFonts w:eastAsia="Arial Unicode MS"/>
            <w:sz w:val="24"/>
            <w:szCs w:val="24"/>
          </w:rPr>
          <w:t>ı</w:t>
        </w:r>
        <w:r w:rsidR="00012DB9" w:rsidRPr="00C23182">
          <w:rPr>
            <w:rFonts w:eastAsia="Arial Unicode MS"/>
            <w:sz w:val="24"/>
            <w:szCs w:val="24"/>
          </w:rPr>
          <w:t xml:space="preserve">/Uygulama </w:t>
        </w:r>
        <w:r w:rsidRPr="00C23182">
          <w:rPr>
            <w:rFonts w:eastAsia="Arial Unicode MS"/>
            <w:sz w:val="24"/>
            <w:szCs w:val="24"/>
          </w:rPr>
          <w:t xml:space="preserve"> </w:t>
        </w:r>
        <w:r w:rsidR="00012DB9" w:rsidRPr="00C23182">
          <w:rPr>
            <w:rFonts w:eastAsia="Arial Unicode MS"/>
            <w:sz w:val="24"/>
            <w:szCs w:val="24"/>
          </w:rPr>
          <w:t xml:space="preserve">Esasları Yönergesi </w:t>
        </w:r>
        <w:r w:rsidRPr="00C23182">
          <w:rPr>
            <w:rFonts w:eastAsia="Arial Unicode MS"/>
            <w:spacing w:val="3"/>
            <w:sz w:val="24"/>
            <w:szCs w:val="24"/>
          </w:rPr>
          <w:t>gereğinc</w:t>
        </w:r>
        <w:r w:rsidRPr="00C23182">
          <w:rPr>
            <w:rFonts w:eastAsia="Arial Unicode MS"/>
            <w:sz w:val="24"/>
            <w:szCs w:val="24"/>
          </w:rPr>
          <w:t xml:space="preserve">e </w:t>
        </w:r>
        <w:r w:rsidRPr="00C23182">
          <w:rPr>
            <w:rFonts w:eastAsia="Arial Unicode MS"/>
            <w:spacing w:val="3"/>
            <w:sz w:val="24"/>
            <w:szCs w:val="24"/>
          </w:rPr>
          <w:t>Mal</w:t>
        </w:r>
        <w:r w:rsidRPr="00C23182">
          <w:rPr>
            <w:rFonts w:eastAsia="Arial Unicode MS"/>
            <w:sz w:val="24"/>
            <w:szCs w:val="24"/>
          </w:rPr>
          <w:t xml:space="preserve">i </w:t>
        </w:r>
        <w:r w:rsidRPr="00C23182">
          <w:rPr>
            <w:rFonts w:eastAsia="Arial Unicode MS"/>
            <w:spacing w:val="3"/>
            <w:sz w:val="24"/>
            <w:szCs w:val="24"/>
          </w:rPr>
          <w:t xml:space="preserve">Rapor'da </w:t>
        </w:r>
        <w:r w:rsidRPr="00C23182">
          <w:rPr>
            <w:rFonts w:eastAsia="Arial Unicode MS"/>
            <w:spacing w:val="2"/>
            <w:sz w:val="24"/>
            <w:szCs w:val="24"/>
          </w:rPr>
          <w:t>bulunmas</w:t>
        </w:r>
        <w:r w:rsidRPr="00C23182">
          <w:rPr>
            <w:rFonts w:eastAsia="Arial Unicode MS"/>
            <w:sz w:val="24"/>
            <w:szCs w:val="24"/>
          </w:rPr>
          <w:t xml:space="preserve">ı </w:t>
        </w:r>
        <w:r w:rsidRPr="00C23182">
          <w:rPr>
            <w:rFonts w:eastAsia="Arial Unicode MS"/>
            <w:spacing w:val="2"/>
            <w:sz w:val="24"/>
            <w:szCs w:val="24"/>
          </w:rPr>
          <w:t>gereke</w:t>
        </w:r>
        <w:r w:rsidRPr="00C23182">
          <w:rPr>
            <w:rFonts w:eastAsia="Arial Unicode MS"/>
            <w:sz w:val="24"/>
            <w:szCs w:val="24"/>
          </w:rPr>
          <w:t xml:space="preserve">n </w:t>
        </w:r>
        <w:r w:rsidRPr="00C23182">
          <w:rPr>
            <w:rFonts w:eastAsia="Arial Unicode MS"/>
            <w:spacing w:val="2"/>
            <w:sz w:val="24"/>
            <w:szCs w:val="24"/>
          </w:rPr>
          <w:t>gide</w:t>
        </w:r>
        <w:r w:rsidRPr="00C23182">
          <w:rPr>
            <w:rFonts w:eastAsia="Arial Unicode MS"/>
            <w:sz w:val="24"/>
            <w:szCs w:val="24"/>
          </w:rPr>
          <w:t xml:space="preserve">r </w:t>
        </w:r>
        <w:r w:rsidRPr="00C23182">
          <w:rPr>
            <w:rFonts w:eastAsia="Arial Unicode MS"/>
            <w:spacing w:val="2"/>
            <w:sz w:val="24"/>
            <w:szCs w:val="24"/>
          </w:rPr>
          <w:t>formlar</w:t>
        </w:r>
        <w:r w:rsidRPr="00C23182">
          <w:rPr>
            <w:rFonts w:eastAsia="Arial Unicode MS"/>
            <w:sz w:val="24"/>
            <w:szCs w:val="24"/>
          </w:rPr>
          <w:t xml:space="preserve">ı </w:t>
        </w:r>
        <w:r w:rsidRPr="00C23182">
          <w:rPr>
            <w:rFonts w:eastAsia="Arial Unicode MS"/>
            <w:spacing w:val="2"/>
            <w:sz w:val="24"/>
            <w:szCs w:val="24"/>
          </w:rPr>
          <w:t>v</w:t>
        </w:r>
        <w:r w:rsidRPr="00C23182">
          <w:rPr>
            <w:rFonts w:eastAsia="Arial Unicode MS"/>
            <w:sz w:val="24"/>
            <w:szCs w:val="24"/>
          </w:rPr>
          <w:t xml:space="preserve">e </w:t>
        </w:r>
        <w:r w:rsidRPr="00C23182">
          <w:rPr>
            <w:rFonts w:eastAsia="Arial Unicode MS"/>
            <w:spacing w:val="2"/>
            <w:sz w:val="24"/>
            <w:szCs w:val="24"/>
          </w:rPr>
          <w:t>destekleyic</w:t>
        </w:r>
        <w:r w:rsidRPr="00C23182">
          <w:rPr>
            <w:rFonts w:eastAsia="Arial Unicode MS"/>
            <w:sz w:val="24"/>
            <w:szCs w:val="24"/>
          </w:rPr>
          <w:t xml:space="preserve">i </w:t>
        </w:r>
        <w:r w:rsidRPr="00C23182">
          <w:rPr>
            <w:rFonts w:eastAsia="Arial Unicode MS"/>
            <w:spacing w:val="2"/>
            <w:sz w:val="24"/>
            <w:szCs w:val="24"/>
          </w:rPr>
          <w:t>formla</w:t>
        </w:r>
        <w:r w:rsidRPr="00C23182">
          <w:rPr>
            <w:rFonts w:eastAsia="Arial Unicode MS"/>
            <w:sz w:val="24"/>
            <w:szCs w:val="24"/>
          </w:rPr>
          <w:t xml:space="preserve">r </w:t>
        </w:r>
        <w:r w:rsidRPr="00C23182">
          <w:rPr>
            <w:rFonts w:eastAsia="Arial Unicode MS"/>
            <w:spacing w:val="2"/>
            <w:sz w:val="24"/>
            <w:szCs w:val="24"/>
          </w:rPr>
          <w:t>il</w:t>
        </w:r>
        <w:r w:rsidRPr="00C23182">
          <w:rPr>
            <w:rFonts w:eastAsia="Arial Unicode MS"/>
            <w:sz w:val="24"/>
            <w:szCs w:val="24"/>
          </w:rPr>
          <w:t xml:space="preserve">e </w:t>
        </w:r>
        <w:r w:rsidRPr="00C23182">
          <w:rPr>
            <w:rFonts w:eastAsia="Arial Unicode MS"/>
            <w:spacing w:val="2"/>
            <w:sz w:val="24"/>
            <w:szCs w:val="24"/>
          </w:rPr>
          <w:t>ek</w:t>
        </w:r>
        <w:r w:rsidRPr="00C23182">
          <w:rPr>
            <w:rFonts w:eastAsia="Arial Unicode MS"/>
            <w:sz w:val="24"/>
            <w:szCs w:val="24"/>
          </w:rPr>
          <w:t xml:space="preserve">i </w:t>
        </w:r>
        <w:r w:rsidRPr="00C23182">
          <w:rPr>
            <w:rFonts w:eastAsia="Arial Unicode MS"/>
            <w:spacing w:val="2"/>
            <w:sz w:val="24"/>
            <w:szCs w:val="24"/>
          </w:rPr>
          <w:t>fatur</w:t>
        </w:r>
        <w:r w:rsidRPr="00C23182">
          <w:rPr>
            <w:rFonts w:eastAsia="Arial Unicode MS"/>
            <w:sz w:val="24"/>
            <w:szCs w:val="24"/>
          </w:rPr>
          <w:t xml:space="preserve">a </w:t>
        </w:r>
        <w:r w:rsidRPr="00C23182">
          <w:rPr>
            <w:rFonts w:eastAsia="Arial Unicode MS"/>
            <w:spacing w:val="2"/>
            <w:sz w:val="24"/>
            <w:szCs w:val="24"/>
          </w:rPr>
          <w:t>v</w:t>
        </w:r>
        <w:r w:rsidRPr="00C23182">
          <w:rPr>
            <w:rFonts w:eastAsia="Arial Unicode MS"/>
            <w:sz w:val="24"/>
            <w:szCs w:val="24"/>
          </w:rPr>
          <w:t xml:space="preserve">e </w:t>
        </w:r>
        <w:r w:rsidRPr="00C23182">
          <w:rPr>
            <w:rFonts w:eastAsia="Arial Unicode MS"/>
            <w:spacing w:val="2"/>
            <w:sz w:val="24"/>
            <w:szCs w:val="24"/>
          </w:rPr>
          <w:t>fatur</w:t>
        </w:r>
        <w:r w:rsidRPr="00C23182">
          <w:rPr>
            <w:rFonts w:eastAsia="Arial Unicode MS"/>
            <w:sz w:val="24"/>
            <w:szCs w:val="24"/>
          </w:rPr>
          <w:t xml:space="preserve">a </w:t>
        </w:r>
        <w:r w:rsidRPr="00C23182">
          <w:rPr>
            <w:rFonts w:eastAsia="Arial Unicode MS"/>
            <w:spacing w:val="2"/>
            <w:sz w:val="24"/>
            <w:szCs w:val="24"/>
          </w:rPr>
          <w:t>yerin</w:t>
        </w:r>
        <w:r w:rsidRPr="00C23182">
          <w:rPr>
            <w:rFonts w:eastAsia="Arial Unicode MS"/>
            <w:sz w:val="24"/>
            <w:szCs w:val="24"/>
          </w:rPr>
          <w:t xml:space="preserve">e </w:t>
        </w:r>
        <w:r w:rsidRPr="00C23182">
          <w:rPr>
            <w:rFonts w:eastAsia="Arial Unicode MS"/>
            <w:spacing w:val="2"/>
            <w:sz w:val="24"/>
            <w:szCs w:val="24"/>
          </w:rPr>
          <w:t>geçece</w:t>
        </w:r>
        <w:r w:rsidRPr="00C23182">
          <w:rPr>
            <w:rFonts w:eastAsia="Arial Unicode MS"/>
            <w:sz w:val="24"/>
            <w:szCs w:val="24"/>
          </w:rPr>
          <w:t xml:space="preserve">k </w:t>
        </w:r>
        <w:r w:rsidRPr="00C23182">
          <w:rPr>
            <w:rFonts w:eastAsia="Arial Unicode MS"/>
            <w:spacing w:val="2"/>
            <w:sz w:val="24"/>
            <w:szCs w:val="24"/>
          </w:rPr>
          <w:t>vesikalar</w:t>
        </w:r>
        <w:r w:rsidRPr="00C23182">
          <w:rPr>
            <w:rFonts w:eastAsia="Arial Unicode MS"/>
            <w:sz w:val="24"/>
            <w:szCs w:val="24"/>
          </w:rPr>
          <w:t xml:space="preserve">, </w:t>
        </w:r>
        <w:r w:rsidRPr="00C23182">
          <w:rPr>
            <w:rFonts w:eastAsia="Arial Unicode MS"/>
            <w:spacing w:val="2"/>
            <w:sz w:val="24"/>
            <w:szCs w:val="24"/>
          </w:rPr>
          <w:t>bunların ödemelerin</w:t>
        </w:r>
        <w:r w:rsidRPr="00C23182">
          <w:rPr>
            <w:rFonts w:eastAsia="Arial Unicode MS"/>
            <w:sz w:val="24"/>
            <w:szCs w:val="24"/>
          </w:rPr>
          <w:t xml:space="preserve">i </w:t>
        </w:r>
        <w:r w:rsidRPr="00C23182">
          <w:rPr>
            <w:rFonts w:eastAsia="Arial Unicode MS"/>
            <w:spacing w:val="2"/>
            <w:sz w:val="24"/>
            <w:szCs w:val="24"/>
          </w:rPr>
          <w:t>gösteri</w:t>
        </w:r>
        <w:r w:rsidRPr="00C23182">
          <w:rPr>
            <w:rFonts w:eastAsia="Arial Unicode MS"/>
            <w:sz w:val="24"/>
            <w:szCs w:val="24"/>
          </w:rPr>
          <w:t xml:space="preserve">r </w:t>
        </w:r>
        <w:r w:rsidRPr="00C23182">
          <w:rPr>
            <w:rFonts w:eastAsia="Arial Unicode MS"/>
            <w:spacing w:val="2"/>
            <w:sz w:val="24"/>
            <w:szCs w:val="24"/>
          </w:rPr>
          <w:t>belgeleri</w:t>
        </w:r>
        <w:r w:rsidRPr="00C23182">
          <w:rPr>
            <w:rFonts w:eastAsia="Arial Unicode MS"/>
            <w:sz w:val="24"/>
            <w:szCs w:val="24"/>
          </w:rPr>
          <w:t xml:space="preserve">n </w:t>
        </w:r>
        <w:r w:rsidRPr="00C23182">
          <w:rPr>
            <w:rFonts w:eastAsia="Arial Unicode MS"/>
            <w:spacing w:val="2"/>
            <w:sz w:val="24"/>
            <w:szCs w:val="24"/>
          </w:rPr>
          <w:t>firm</w:t>
        </w:r>
        <w:r w:rsidRPr="00C23182">
          <w:rPr>
            <w:rFonts w:eastAsia="Arial Unicode MS"/>
            <w:sz w:val="24"/>
            <w:szCs w:val="24"/>
          </w:rPr>
          <w:t xml:space="preserve">a </w:t>
        </w:r>
        <w:r w:rsidRPr="00C23182">
          <w:rPr>
            <w:rFonts w:eastAsia="Arial Unicode MS"/>
            <w:spacing w:val="2"/>
            <w:sz w:val="24"/>
            <w:szCs w:val="24"/>
          </w:rPr>
          <w:t>tarafında</w:t>
        </w:r>
        <w:r w:rsidRPr="00C23182">
          <w:rPr>
            <w:rFonts w:eastAsia="Arial Unicode MS"/>
            <w:sz w:val="24"/>
            <w:szCs w:val="24"/>
          </w:rPr>
          <w:t xml:space="preserve">n </w:t>
        </w:r>
        <w:r w:rsidRPr="00C23182">
          <w:rPr>
            <w:rFonts w:eastAsia="Arial Unicode MS"/>
            <w:spacing w:val="2"/>
            <w:sz w:val="24"/>
            <w:szCs w:val="24"/>
          </w:rPr>
          <w:t>onayl</w:t>
        </w:r>
        <w:r w:rsidRPr="00C23182">
          <w:rPr>
            <w:rFonts w:eastAsia="Arial Unicode MS"/>
            <w:sz w:val="24"/>
            <w:szCs w:val="24"/>
          </w:rPr>
          <w:t xml:space="preserve">ı </w:t>
        </w:r>
        <w:r w:rsidRPr="00C23182">
          <w:rPr>
            <w:rFonts w:eastAsia="Arial Unicode MS"/>
            <w:spacing w:val="2"/>
            <w:sz w:val="24"/>
            <w:szCs w:val="24"/>
          </w:rPr>
          <w:t>bire</w:t>
        </w:r>
        <w:r w:rsidRPr="00C23182">
          <w:rPr>
            <w:rFonts w:eastAsia="Arial Unicode MS"/>
            <w:sz w:val="24"/>
            <w:szCs w:val="24"/>
          </w:rPr>
          <w:t xml:space="preserve">r </w:t>
        </w:r>
        <w:r w:rsidRPr="00C23182">
          <w:rPr>
            <w:rFonts w:eastAsia="Arial Unicode MS"/>
            <w:spacing w:val="2"/>
            <w:sz w:val="24"/>
            <w:szCs w:val="24"/>
          </w:rPr>
          <w:t>örnekler</w:t>
        </w:r>
        <w:r w:rsidRPr="00C23182">
          <w:rPr>
            <w:rFonts w:eastAsia="Arial Unicode MS"/>
            <w:sz w:val="24"/>
            <w:szCs w:val="24"/>
          </w:rPr>
          <w:t xml:space="preserve">i </w:t>
        </w:r>
        <w:r w:rsidRPr="00C23182">
          <w:rPr>
            <w:rFonts w:eastAsia="Arial Unicode MS"/>
            <w:spacing w:val="2"/>
            <w:sz w:val="24"/>
            <w:szCs w:val="24"/>
          </w:rPr>
          <w:t>tarafımc</w:t>
        </w:r>
        <w:r w:rsidRPr="00C23182">
          <w:rPr>
            <w:rFonts w:eastAsia="Arial Unicode MS"/>
            <w:sz w:val="24"/>
            <w:szCs w:val="24"/>
          </w:rPr>
          <w:t xml:space="preserve">a </w:t>
        </w:r>
        <w:r w:rsidRPr="00C23182">
          <w:rPr>
            <w:rFonts w:eastAsia="Arial Unicode MS"/>
            <w:spacing w:val="2"/>
            <w:sz w:val="24"/>
            <w:szCs w:val="24"/>
          </w:rPr>
          <w:t>muhafaz</w:t>
        </w:r>
        <w:r w:rsidRPr="00C23182">
          <w:rPr>
            <w:rFonts w:eastAsia="Arial Unicode MS"/>
            <w:sz w:val="24"/>
            <w:szCs w:val="24"/>
          </w:rPr>
          <w:t xml:space="preserve">a </w:t>
        </w:r>
        <w:r w:rsidRPr="00C23182">
          <w:rPr>
            <w:rFonts w:eastAsia="Arial Unicode MS"/>
            <w:spacing w:val="2"/>
            <w:sz w:val="24"/>
            <w:szCs w:val="24"/>
          </w:rPr>
          <w:t>edilmekt</w:t>
        </w:r>
        <w:r w:rsidRPr="00C23182">
          <w:rPr>
            <w:rFonts w:eastAsia="Arial Unicode MS"/>
            <w:sz w:val="24"/>
            <w:szCs w:val="24"/>
          </w:rPr>
          <w:t xml:space="preserve">e </w:t>
        </w:r>
        <w:r w:rsidRPr="00C23182">
          <w:rPr>
            <w:rFonts w:eastAsia="Arial Unicode MS"/>
            <w:spacing w:val="2"/>
            <w:sz w:val="24"/>
            <w:szCs w:val="24"/>
          </w:rPr>
          <w:t>olup</w:t>
        </w:r>
        <w:r w:rsidRPr="00C23182">
          <w:rPr>
            <w:rFonts w:eastAsia="Arial Unicode MS"/>
            <w:sz w:val="24"/>
            <w:szCs w:val="24"/>
          </w:rPr>
          <w:t xml:space="preserve">, </w:t>
        </w:r>
        <w:r w:rsidRPr="00C23182">
          <w:rPr>
            <w:rFonts w:eastAsia="Arial Unicode MS"/>
            <w:spacing w:val="2"/>
            <w:sz w:val="24"/>
            <w:szCs w:val="24"/>
          </w:rPr>
          <w:t>istenildiği takdird</w:t>
        </w:r>
        <w:r w:rsidRPr="00C23182">
          <w:rPr>
            <w:rFonts w:eastAsia="Arial Unicode MS"/>
            <w:sz w:val="24"/>
            <w:szCs w:val="24"/>
          </w:rPr>
          <w:t>e</w:t>
        </w:r>
        <w:r w:rsidRPr="00C23182">
          <w:rPr>
            <w:rFonts w:eastAsia="Arial Unicode MS"/>
            <w:spacing w:val="9"/>
            <w:sz w:val="24"/>
            <w:szCs w:val="24"/>
          </w:rPr>
          <w:t xml:space="preserve"> </w:t>
        </w:r>
        <w:r w:rsidRPr="00C23182">
          <w:rPr>
            <w:rFonts w:eastAsia="Arial Unicode MS"/>
            <w:spacing w:val="2"/>
            <w:sz w:val="24"/>
            <w:szCs w:val="24"/>
          </w:rPr>
          <w:t>Kurumunuz</w:t>
        </w:r>
        <w:r w:rsidRPr="00C23182">
          <w:rPr>
            <w:rFonts w:eastAsia="Arial Unicode MS"/>
            <w:sz w:val="24"/>
            <w:szCs w:val="24"/>
          </w:rPr>
          <w:t>a</w:t>
        </w:r>
        <w:r w:rsidRPr="00C23182">
          <w:rPr>
            <w:rFonts w:eastAsia="Arial Unicode MS"/>
            <w:spacing w:val="9"/>
            <w:sz w:val="24"/>
            <w:szCs w:val="24"/>
          </w:rPr>
          <w:t xml:space="preserve"> </w:t>
        </w:r>
        <w:r w:rsidRPr="00C23182">
          <w:rPr>
            <w:rFonts w:eastAsia="Arial Unicode MS"/>
            <w:spacing w:val="2"/>
            <w:sz w:val="24"/>
            <w:szCs w:val="24"/>
          </w:rPr>
          <w:t>ibra</w:t>
        </w:r>
        <w:r w:rsidRPr="00C23182">
          <w:rPr>
            <w:rFonts w:eastAsia="Arial Unicode MS"/>
            <w:sz w:val="24"/>
            <w:szCs w:val="24"/>
          </w:rPr>
          <w:t>z</w:t>
        </w:r>
        <w:r w:rsidRPr="00C23182">
          <w:rPr>
            <w:rFonts w:eastAsia="Arial Unicode MS"/>
            <w:spacing w:val="9"/>
            <w:sz w:val="24"/>
            <w:szCs w:val="24"/>
          </w:rPr>
          <w:t xml:space="preserve"> </w:t>
        </w:r>
        <w:r w:rsidRPr="00C23182">
          <w:rPr>
            <w:rFonts w:eastAsia="Arial Unicode MS"/>
            <w:spacing w:val="2"/>
            <w:sz w:val="24"/>
            <w:szCs w:val="24"/>
          </w:rPr>
          <w:t>edilecektir.</w:t>
        </w:r>
      </w:hyperlink>
    </w:p>
    <w:p w14:paraId="15329633" w14:textId="77777777" w:rsidR="004C23BF" w:rsidRPr="00C23182" w:rsidRDefault="004C23BF" w:rsidP="009A47DE">
      <w:pPr>
        <w:spacing w:before="2" w:line="360" w:lineRule="auto"/>
        <w:rPr>
          <w:sz w:val="24"/>
          <w:szCs w:val="24"/>
        </w:rPr>
      </w:pPr>
    </w:p>
    <w:p w14:paraId="50B8EC1B" w14:textId="2BD9F81F" w:rsidR="004C23BF" w:rsidRPr="00C23182" w:rsidRDefault="00FC4C57" w:rsidP="009A47DE">
      <w:pPr>
        <w:spacing w:line="360" w:lineRule="auto"/>
        <w:ind w:left="560" w:right="61"/>
        <w:jc w:val="both"/>
        <w:rPr>
          <w:rFonts w:eastAsia="Arial Unicode MS"/>
          <w:sz w:val="24"/>
          <w:szCs w:val="24"/>
        </w:rPr>
      </w:pPr>
      <w:r w:rsidRPr="00C23182">
        <w:rPr>
          <w:rFonts w:eastAsia="Arial Unicode MS"/>
          <w:spacing w:val="2"/>
          <w:sz w:val="24"/>
          <w:szCs w:val="24"/>
        </w:rPr>
        <w:t>3.Kuruluş</w:t>
      </w:r>
      <w:r w:rsidRPr="00C23182">
        <w:rPr>
          <w:rFonts w:eastAsia="Arial Unicode MS"/>
          <w:sz w:val="24"/>
          <w:szCs w:val="24"/>
        </w:rPr>
        <w:t xml:space="preserve">a </w:t>
      </w:r>
      <w:r w:rsidRPr="00C23182">
        <w:rPr>
          <w:rFonts w:eastAsia="Arial Unicode MS"/>
          <w:spacing w:val="2"/>
          <w:sz w:val="24"/>
          <w:szCs w:val="24"/>
        </w:rPr>
        <w:t>verile</w:t>
      </w:r>
      <w:r w:rsidRPr="00C23182">
        <w:rPr>
          <w:rFonts w:eastAsia="Arial Unicode MS"/>
          <w:sz w:val="24"/>
          <w:szCs w:val="24"/>
        </w:rPr>
        <w:t xml:space="preserve">n </w:t>
      </w:r>
      <w:r w:rsidRPr="00C23182">
        <w:rPr>
          <w:rFonts w:eastAsia="Arial Unicode MS"/>
          <w:spacing w:val="2"/>
          <w:sz w:val="24"/>
          <w:szCs w:val="24"/>
        </w:rPr>
        <w:t>ger</w:t>
      </w:r>
      <w:r w:rsidRPr="00C23182">
        <w:rPr>
          <w:rFonts w:eastAsia="Arial Unicode MS"/>
          <w:sz w:val="24"/>
          <w:szCs w:val="24"/>
        </w:rPr>
        <w:t xml:space="preserve">i </w:t>
      </w:r>
      <w:r w:rsidRPr="00C23182">
        <w:rPr>
          <w:rFonts w:eastAsia="Arial Unicode MS"/>
          <w:spacing w:val="2"/>
          <w:sz w:val="24"/>
          <w:szCs w:val="24"/>
        </w:rPr>
        <w:t>ödemesi</w:t>
      </w:r>
      <w:r w:rsidRPr="00C23182">
        <w:rPr>
          <w:rFonts w:eastAsia="Arial Unicode MS"/>
          <w:sz w:val="24"/>
          <w:szCs w:val="24"/>
        </w:rPr>
        <w:t xml:space="preserve">z </w:t>
      </w:r>
      <w:r w:rsidRPr="00C23182">
        <w:rPr>
          <w:rFonts w:eastAsia="Arial Unicode MS"/>
          <w:spacing w:val="2"/>
          <w:sz w:val="24"/>
          <w:szCs w:val="24"/>
        </w:rPr>
        <w:t>proj</w:t>
      </w:r>
      <w:r w:rsidRPr="00C23182">
        <w:rPr>
          <w:rFonts w:eastAsia="Arial Unicode MS"/>
          <w:sz w:val="24"/>
          <w:szCs w:val="24"/>
        </w:rPr>
        <w:t xml:space="preserve">e </w:t>
      </w:r>
      <w:r w:rsidRPr="00C23182">
        <w:rPr>
          <w:rFonts w:eastAsia="Arial Unicode MS"/>
          <w:spacing w:val="2"/>
          <w:sz w:val="24"/>
          <w:szCs w:val="24"/>
        </w:rPr>
        <w:t>desteğinin</w:t>
      </w:r>
      <w:r w:rsidRPr="00C23182">
        <w:rPr>
          <w:rFonts w:eastAsia="Arial Unicode MS"/>
          <w:sz w:val="24"/>
          <w:szCs w:val="24"/>
        </w:rPr>
        <w:t xml:space="preserve">, </w:t>
      </w:r>
      <w:r w:rsidRPr="00C23182">
        <w:rPr>
          <w:rFonts w:eastAsia="Arial Unicode MS"/>
          <w:spacing w:val="2"/>
          <w:sz w:val="24"/>
          <w:szCs w:val="24"/>
        </w:rPr>
        <w:t>b</w:t>
      </w:r>
      <w:r w:rsidRPr="00C23182">
        <w:rPr>
          <w:rFonts w:eastAsia="Arial Unicode MS"/>
          <w:sz w:val="24"/>
          <w:szCs w:val="24"/>
        </w:rPr>
        <w:t xml:space="preserve">u </w:t>
      </w:r>
      <w:r w:rsidRPr="00C23182">
        <w:rPr>
          <w:rFonts w:eastAsia="Arial Unicode MS"/>
          <w:spacing w:val="2"/>
          <w:sz w:val="24"/>
          <w:szCs w:val="24"/>
        </w:rPr>
        <w:t>Mal</w:t>
      </w:r>
      <w:r w:rsidRPr="00C23182">
        <w:rPr>
          <w:rFonts w:eastAsia="Arial Unicode MS"/>
          <w:sz w:val="24"/>
          <w:szCs w:val="24"/>
        </w:rPr>
        <w:t xml:space="preserve">i </w:t>
      </w:r>
      <w:r w:rsidRPr="00C23182">
        <w:rPr>
          <w:rFonts w:eastAsia="Arial Unicode MS"/>
          <w:spacing w:val="2"/>
          <w:sz w:val="24"/>
          <w:szCs w:val="24"/>
        </w:rPr>
        <w:t>Müşavirli</w:t>
      </w:r>
      <w:r w:rsidRPr="00C23182">
        <w:rPr>
          <w:rFonts w:eastAsia="Arial Unicode MS"/>
          <w:sz w:val="24"/>
          <w:szCs w:val="24"/>
        </w:rPr>
        <w:t xml:space="preserve">k </w:t>
      </w:r>
      <w:r w:rsidRPr="00C23182">
        <w:rPr>
          <w:rFonts w:eastAsia="Arial Unicode MS"/>
          <w:spacing w:val="2"/>
          <w:sz w:val="24"/>
          <w:szCs w:val="24"/>
        </w:rPr>
        <w:t>Proj</w:t>
      </w:r>
      <w:r w:rsidRPr="00C23182">
        <w:rPr>
          <w:rFonts w:eastAsia="Arial Unicode MS"/>
          <w:sz w:val="24"/>
          <w:szCs w:val="24"/>
        </w:rPr>
        <w:t xml:space="preserve">e </w:t>
      </w:r>
      <w:r w:rsidRPr="00C23182">
        <w:rPr>
          <w:rFonts w:eastAsia="Arial Unicode MS"/>
          <w:spacing w:val="2"/>
          <w:sz w:val="24"/>
          <w:szCs w:val="24"/>
        </w:rPr>
        <w:t>Harcamalar</w:t>
      </w:r>
      <w:r w:rsidRPr="00C23182">
        <w:rPr>
          <w:rFonts w:eastAsia="Arial Unicode MS"/>
          <w:sz w:val="24"/>
          <w:szCs w:val="24"/>
        </w:rPr>
        <w:t xml:space="preserve">ı </w:t>
      </w:r>
      <w:r w:rsidRPr="00C23182">
        <w:rPr>
          <w:rFonts w:eastAsia="Arial Unicode MS"/>
          <w:spacing w:val="2"/>
          <w:sz w:val="24"/>
          <w:szCs w:val="24"/>
        </w:rPr>
        <w:t>Değerlendirm</w:t>
      </w:r>
      <w:r w:rsidRPr="00C23182">
        <w:rPr>
          <w:rFonts w:eastAsia="Arial Unicode MS"/>
          <w:sz w:val="24"/>
          <w:szCs w:val="24"/>
        </w:rPr>
        <w:t xml:space="preserve">e Raporu'nda oluşacak hata sonucu kuruluşa haksız ve/veya fazla ödeme verildiğinin TÜBİTAK'ın </w:t>
      </w:r>
      <w:r w:rsidRPr="00C23182">
        <w:rPr>
          <w:rFonts w:eastAsia="Arial Unicode MS"/>
          <w:spacing w:val="6"/>
          <w:sz w:val="24"/>
          <w:szCs w:val="24"/>
        </w:rPr>
        <w:t>tab</w:t>
      </w:r>
      <w:r w:rsidRPr="00C23182">
        <w:rPr>
          <w:rFonts w:eastAsia="Arial Unicode MS"/>
          <w:sz w:val="24"/>
          <w:szCs w:val="24"/>
        </w:rPr>
        <w:t xml:space="preserve">i </w:t>
      </w:r>
      <w:r w:rsidRPr="00C23182">
        <w:rPr>
          <w:rFonts w:eastAsia="Arial Unicode MS"/>
          <w:spacing w:val="6"/>
          <w:sz w:val="24"/>
          <w:szCs w:val="24"/>
        </w:rPr>
        <w:t>olduğ</w:t>
      </w:r>
      <w:r w:rsidRPr="00C23182">
        <w:rPr>
          <w:rFonts w:eastAsia="Arial Unicode MS"/>
          <w:sz w:val="24"/>
          <w:szCs w:val="24"/>
        </w:rPr>
        <w:t xml:space="preserve">u </w:t>
      </w:r>
      <w:r w:rsidRPr="00C23182">
        <w:rPr>
          <w:rFonts w:eastAsia="Arial Unicode MS"/>
          <w:spacing w:val="6"/>
          <w:sz w:val="24"/>
          <w:szCs w:val="24"/>
        </w:rPr>
        <w:t>deneti</w:t>
      </w:r>
      <w:r w:rsidRPr="00C23182">
        <w:rPr>
          <w:rFonts w:eastAsia="Arial Unicode MS"/>
          <w:sz w:val="24"/>
          <w:szCs w:val="24"/>
        </w:rPr>
        <w:t xml:space="preserve">m </w:t>
      </w:r>
      <w:r w:rsidRPr="00C23182">
        <w:rPr>
          <w:rFonts w:eastAsia="Arial Unicode MS"/>
          <w:spacing w:val="6"/>
          <w:sz w:val="24"/>
          <w:szCs w:val="24"/>
        </w:rPr>
        <w:t>mevzuat</w:t>
      </w:r>
      <w:r w:rsidRPr="00C23182">
        <w:rPr>
          <w:rFonts w:eastAsia="Arial Unicode MS"/>
          <w:sz w:val="24"/>
          <w:szCs w:val="24"/>
        </w:rPr>
        <w:t xml:space="preserve">ı </w:t>
      </w:r>
      <w:r w:rsidRPr="00C23182">
        <w:rPr>
          <w:rFonts w:eastAsia="Arial Unicode MS"/>
          <w:spacing w:val="6"/>
          <w:sz w:val="24"/>
          <w:szCs w:val="24"/>
        </w:rPr>
        <w:t>çerçevesindek</w:t>
      </w:r>
      <w:r w:rsidRPr="00C23182">
        <w:rPr>
          <w:rFonts w:eastAsia="Arial Unicode MS"/>
          <w:sz w:val="24"/>
          <w:szCs w:val="24"/>
        </w:rPr>
        <w:t xml:space="preserve">i </w:t>
      </w:r>
      <w:r w:rsidRPr="00C23182">
        <w:rPr>
          <w:rFonts w:eastAsia="Arial Unicode MS"/>
          <w:spacing w:val="6"/>
          <w:sz w:val="24"/>
          <w:szCs w:val="24"/>
        </w:rPr>
        <w:t>denetimd</w:t>
      </w:r>
      <w:r w:rsidRPr="00C23182">
        <w:rPr>
          <w:rFonts w:eastAsia="Arial Unicode MS"/>
          <w:sz w:val="24"/>
          <w:szCs w:val="24"/>
        </w:rPr>
        <w:t xml:space="preserve">e </w:t>
      </w:r>
      <w:r w:rsidRPr="00C23182">
        <w:rPr>
          <w:rFonts w:eastAsia="Arial Unicode MS"/>
          <w:spacing w:val="6"/>
          <w:sz w:val="24"/>
          <w:szCs w:val="24"/>
        </w:rPr>
        <w:t>vey</w:t>
      </w:r>
      <w:r w:rsidRPr="00C23182">
        <w:rPr>
          <w:rFonts w:eastAsia="Arial Unicode MS"/>
          <w:sz w:val="24"/>
          <w:szCs w:val="24"/>
        </w:rPr>
        <w:t xml:space="preserve">a </w:t>
      </w:r>
      <w:r w:rsidRPr="00C23182">
        <w:rPr>
          <w:rFonts w:eastAsia="Arial Unicode MS"/>
          <w:spacing w:val="6"/>
          <w:sz w:val="24"/>
          <w:szCs w:val="24"/>
        </w:rPr>
        <w:t>kuruluşu</w:t>
      </w:r>
      <w:r w:rsidRPr="00C23182">
        <w:rPr>
          <w:rFonts w:eastAsia="Arial Unicode MS"/>
          <w:sz w:val="24"/>
          <w:szCs w:val="24"/>
        </w:rPr>
        <w:t xml:space="preserve">n </w:t>
      </w:r>
      <w:r w:rsidRPr="00C23182">
        <w:rPr>
          <w:rFonts w:eastAsia="Arial Unicode MS"/>
          <w:spacing w:val="6"/>
          <w:sz w:val="24"/>
          <w:szCs w:val="24"/>
        </w:rPr>
        <w:t>tab</w:t>
      </w:r>
      <w:r w:rsidRPr="00C23182">
        <w:rPr>
          <w:rFonts w:eastAsia="Arial Unicode MS"/>
          <w:sz w:val="24"/>
          <w:szCs w:val="24"/>
        </w:rPr>
        <w:t xml:space="preserve">i </w:t>
      </w:r>
      <w:r w:rsidRPr="00C23182">
        <w:rPr>
          <w:rFonts w:eastAsia="Arial Unicode MS"/>
          <w:spacing w:val="6"/>
          <w:sz w:val="24"/>
          <w:szCs w:val="24"/>
        </w:rPr>
        <w:t>olduğ</w:t>
      </w:r>
      <w:r w:rsidRPr="00C23182">
        <w:rPr>
          <w:rFonts w:eastAsia="Arial Unicode MS"/>
          <w:sz w:val="24"/>
          <w:szCs w:val="24"/>
        </w:rPr>
        <w:t xml:space="preserve">u </w:t>
      </w:r>
      <w:r w:rsidRPr="00C23182">
        <w:rPr>
          <w:rFonts w:eastAsia="Arial Unicode MS"/>
          <w:spacing w:val="6"/>
          <w:sz w:val="24"/>
          <w:szCs w:val="24"/>
        </w:rPr>
        <w:t>mevzua</w:t>
      </w:r>
      <w:r w:rsidRPr="00C23182">
        <w:rPr>
          <w:rFonts w:eastAsia="Arial Unicode MS"/>
          <w:sz w:val="24"/>
          <w:szCs w:val="24"/>
        </w:rPr>
        <w:t xml:space="preserve">t </w:t>
      </w:r>
      <w:r w:rsidRPr="00C23182">
        <w:rPr>
          <w:rFonts w:eastAsia="Arial Unicode MS"/>
          <w:spacing w:val="6"/>
          <w:sz w:val="24"/>
          <w:szCs w:val="24"/>
        </w:rPr>
        <w:t>gereğ</w:t>
      </w:r>
      <w:r w:rsidRPr="00C23182">
        <w:rPr>
          <w:rFonts w:eastAsia="Arial Unicode MS"/>
          <w:sz w:val="24"/>
          <w:szCs w:val="24"/>
        </w:rPr>
        <w:t xml:space="preserve">i </w:t>
      </w:r>
      <w:r w:rsidRPr="00C23182">
        <w:rPr>
          <w:rFonts w:eastAsia="Arial Unicode MS"/>
          <w:spacing w:val="6"/>
          <w:sz w:val="24"/>
          <w:szCs w:val="24"/>
        </w:rPr>
        <w:t xml:space="preserve">yapılan </w:t>
      </w:r>
      <w:r w:rsidRPr="00C23182">
        <w:rPr>
          <w:rFonts w:eastAsia="Arial Unicode MS"/>
          <w:spacing w:val="5"/>
          <w:sz w:val="24"/>
          <w:szCs w:val="24"/>
        </w:rPr>
        <w:t>denetimlerd</w:t>
      </w:r>
      <w:r w:rsidRPr="00C23182">
        <w:rPr>
          <w:rFonts w:eastAsia="Arial Unicode MS"/>
          <w:sz w:val="24"/>
          <w:szCs w:val="24"/>
        </w:rPr>
        <w:t xml:space="preserve">e </w:t>
      </w:r>
      <w:r w:rsidRPr="00C23182">
        <w:rPr>
          <w:rFonts w:eastAsia="Arial Unicode MS"/>
          <w:spacing w:val="5"/>
          <w:sz w:val="24"/>
          <w:szCs w:val="24"/>
        </w:rPr>
        <w:t>tespit</w:t>
      </w:r>
      <w:r w:rsidRPr="00C23182">
        <w:rPr>
          <w:rFonts w:eastAsia="Arial Unicode MS"/>
          <w:sz w:val="24"/>
          <w:szCs w:val="24"/>
        </w:rPr>
        <w:t xml:space="preserve">i </w:t>
      </w:r>
      <w:r w:rsidRPr="00C23182">
        <w:rPr>
          <w:rFonts w:eastAsia="Arial Unicode MS"/>
          <w:spacing w:val="5"/>
          <w:sz w:val="24"/>
          <w:szCs w:val="24"/>
        </w:rPr>
        <w:t>v</w:t>
      </w:r>
      <w:r w:rsidRPr="00C23182">
        <w:rPr>
          <w:rFonts w:eastAsia="Arial Unicode MS"/>
          <w:sz w:val="24"/>
          <w:szCs w:val="24"/>
        </w:rPr>
        <w:t xml:space="preserve">e </w:t>
      </w:r>
      <w:r w:rsidRPr="00C23182">
        <w:rPr>
          <w:rFonts w:eastAsia="Arial Unicode MS"/>
          <w:spacing w:val="5"/>
          <w:sz w:val="24"/>
          <w:szCs w:val="24"/>
        </w:rPr>
        <w:t>b</w:t>
      </w:r>
      <w:r w:rsidRPr="00C23182">
        <w:rPr>
          <w:rFonts w:eastAsia="Arial Unicode MS"/>
          <w:sz w:val="24"/>
          <w:szCs w:val="24"/>
        </w:rPr>
        <w:t xml:space="preserve">u </w:t>
      </w:r>
      <w:r w:rsidRPr="00C23182">
        <w:rPr>
          <w:rFonts w:eastAsia="Arial Unicode MS"/>
          <w:spacing w:val="5"/>
          <w:sz w:val="24"/>
          <w:szCs w:val="24"/>
        </w:rPr>
        <w:t>durumu</w:t>
      </w:r>
      <w:r w:rsidRPr="00C23182">
        <w:rPr>
          <w:rFonts w:eastAsia="Arial Unicode MS"/>
          <w:sz w:val="24"/>
          <w:szCs w:val="24"/>
        </w:rPr>
        <w:t xml:space="preserve">n </w:t>
      </w:r>
      <w:r w:rsidRPr="00C23182">
        <w:rPr>
          <w:rFonts w:eastAsia="Arial Unicode MS"/>
          <w:spacing w:val="5"/>
          <w:sz w:val="24"/>
          <w:szCs w:val="24"/>
        </w:rPr>
        <w:t>TÜBİTAK'</w:t>
      </w:r>
      <w:r w:rsidRPr="00C23182">
        <w:rPr>
          <w:rFonts w:eastAsia="Arial Unicode MS"/>
          <w:sz w:val="24"/>
          <w:szCs w:val="24"/>
        </w:rPr>
        <w:t xml:space="preserve">a </w:t>
      </w:r>
      <w:r w:rsidRPr="00C23182">
        <w:rPr>
          <w:rFonts w:eastAsia="Arial Unicode MS"/>
          <w:spacing w:val="5"/>
          <w:sz w:val="24"/>
          <w:szCs w:val="24"/>
        </w:rPr>
        <w:t>bildirilmes</w:t>
      </w:r>
      <w:r w:rsidRPr="00C23182">
        <w:rPr>
          <w:rFonts w:eastAsia="Arial Unicode MS"/>
          <w:sz w:val="24"/>
          <w:szCs w:val="24"/>
        </w:rPr>
        <w:t xml:space="preserve">i </w:t>
      </w:r>
      <w:r w:rsidRPr="00C23182">
        <w:rPr>
          <w:rFonts w:eastAsia="Arial Unicode MS"/>
          <w:spacing w:val="5"/>
          <w:sz w:val="24"/>
          <w:szCs w:val="24"/>
        </w:rPr>
        <w:t>halinde</w:t>
      </w:r>
      <w:r w:rsidRPr="00C23182">
        <w:rPr>
          <w:rFonts w:eastAsia="Arial Unicode MS"/>
          <w:sz w:val="24"/>
          <w:szCs w:val="24"/>
        </w:rPr>
        <w:t xml:space="preserve">, </w:t>
      </w:r>
      <w:r w:rsidRPr="00C23182">
        <w:rPr>
          <w:rFonts w:eastAsia="Arial Unicode MS"/>
          <w:spacing w:val="5"/>
          <w:sz w:val="24"/>
          <w:szCs w:val="24"/>
        </w:rPr>
        <w:t>mevzua</w:t>
      </w:r>
      <w:r w:rsidRPr="00C23182">
        <w:rPr>
          <w:rFonts w:eastAsia="Arial Unicode MS"/>
          <w:sz w:val="24"/>
          <w:szCs w:val="24"/>
        </w:rPr>
        <w:t xml:space="preserve">t </w:t>
      </w:r>
      <w:r w:rsidRPr="00C23182">
        <w:rPr>
          <w:rFonts w:eastAsia="Arial Unicode MS"/>
          <w:spacing w:val="5"/>
          <w:sz w:val="24"/>
          <w:szCs w:val="24"/>
        </w:rPr>
        <w:t>v</w:t>
      </w:r>
      <w:r w:rsidRPr="00C23182">
        <w:rPr>
          <w:rFonts w:eastAsia="Arial Unicode MS"/>
          <w:sz w:val="24"/>
          <w:szCs w:val="24"/>
        </w:rPr>
        <w:t xml:space="preserve">e </w:t>
      </w:r>
      <w:r w:rsidRPr="00C23182">
        <w:rPr>
          <w:rFonts w:eastAsia="Arial Unicode MS"/>
          <w:spacing w:val="5"/>
          <w:sz w:val="24"/>
          <w:szCs w:val="24"/>
        </w:rPr>
        <w:t>"Türkiy</w:t>
      </w:r>
      <w:r w:rsidRPr="00C23182">
        <w:rPr>
          <w:rFonts w:eastAsia="Arial Unicode MS"/>
          <w:sz w:val="24"/>
          <w:szCs w:val="24"/>
        </w:rPr>
        <w:t xml:space="preserve">e </w:t>
      </w:r>
      <w:r w:rsidRPr="00C23182">
        <w:rPr>
          <w:rFonts w:eastAsia="Arial Unicode MS"/>
          <w:spacing w:val="5"/>
          <w:sz w:val="24"/>
          <w:szCs w:val="24"/>
        </w:rPr>
        <w:t>Bilimse</w:t>
      </w:r>
      <w:r w:rsidRPr="00C23182">
        <w:rPr>
          <w:rFonts w:eastAsia="Arial Unicode MS"/>
          <w:sz w:val="24"/>
          <w:szCs w:val="24"/>
        </w:rPr>
        <w:t xml:space="preserve">l </w:t>
      </w:r>
      <w:r w:rsidRPr="00C23182">
        <w:rPr>
          <w:rFonts w:eastAsia="Arial Unicode MS"/>
          <w:spacing w:val="5"/>
          <w:sz w:val="24"/>
          <w:szCs w:val="24"/>
        </w:rPr>
        <w:t>v</w:t>
      </w:r>
      <w:r w:rsidRPr="00C23182">
        <w:rPr>
          <w:rFonts w:eastAsia="Arial Unicode MS"/>
          <w:sz w:val="24"/>
          <w:szCs w:val="24"/>
        </w:rPr>
        <w:t xml:space="preserve">e </w:t>
      </w:r>
      <w:r w:rsidRPr="00C23182">
        <w:rPr>
          <w:rFonts w:eastAsia="Arial Unicode MS"/>
          <w:spacing w:val="5"/>
          <w:sz w:val="24"/>
          <w:szCs w:val="24"/>
        </w:rPr>
        <w:t xml:space="preserve">Teknolojik </w:t>
      </w:r>
      <w:r w:rsidRPr="00C23182">
        <w:rPr>
          <w:rFonts w:eastAsia="Arial Unicode MS"/>
          <w:spacing w:val="7"/>
          <w:sz w:val="24"/>
          <w:szCs w:val="24"/>
        </w:rPr>
        <w:t>Araştırm</w:t>
      </w:r>
      <w:r w:rsidRPr="00C23182">
        <w:rPr>
          <w:rFonts w:eastAsia="Arial Unicode MS"/>
          <w:sz w:val="24"/>
          <w:szCs w:val="24"/>
        </w:rPr>
        <w:t xml:space="preserve">a </w:t>
      </w:r>
      <w:r w:rsidRPr="00C23182">
        <w:rPr>
          <w:rFonts w:eastAsia="Arial Unicode MS"/>
          <w:spacing w:val="7"/>
          <w:sz w:val="24"/>
          <w:szCs w:val="24"/>
        </w:rPr>
        <w:t>Kurum</w:t>
      </w:r>
      <w:r w:rsidRPr="00C23182">
        <w:rPr>
          <w:rFonts w:eastAsia="Arial Unicode MS"/>
          <w:sz w:val="24"/>
          <w:szCs w:val="24"/>
        </w:rPr>
        <w:t xml:space="preserve">u </w:t>
      </w:r>
      <w:r w:rsidRPr="00C23182">
        <w:rPr>
          <w:rFonts w:eastAsia="Arial Unicode MS"/>
          <w:spacing w:val="7"/>
          <w:sz w:val="24"/>
          <w:szCs w:val="24"/>
        </w:rPr>
        <w:t>Teknoloj</w:t>
      </w:r>
      <w:r w:rsidRPr="00C23182">
        <w:rPr>
          <w:rFonts w:eastAsia="Arial Unicode MS"/>
          <w:sz w:val="24"/>
          <w:szCs w:val="24"/>
        </w:rPr>
        <w:t xml:space="preserve">i </w:t>
      </w:r>
      <w:r w:rsidRPr="00C23182">
        <w:rPr>
          <w:rFonts w:eastAsia="Arial Unicode MS"/>
          <w:spacing w:val="7"/>
          <w:sz w:val="24"/>
          <w:szCs w:val="24"/>
        </w:rPr>
        <w:t>v</w:t>
      </w:r>
      <w:r w:rsidRPr="00C23182">
        <w:rPr>
          <w:rFonts w:eastAsia="Arial Unicode MS"/>
          <w:sz w:val="24"/>
          <w:szCs w:val="24"/>
        </w:rPr>
        <w:t xml:space="preserve">e </w:t>
      </w:r>
      <w:r w:rsidRPr="00C23182">
        <w:rPr>
          <w:rFonts w:eastAsia="Arial Unicode MS"/>
          <w:spacing w:val="7"/>
          <w:sz w:val="24"/>
          <w:szCs w:val="24"/>
        </w:rPr>
        <w:t>Yenili</w:t>
      </w:r>
      <w:r w:rsidRPr="00C23182">
        <w:rPr>
          <w:rFonts w:eastAsia="Arial Unicode MS"/>
          <w:sz w:val="24"/>
          <w:szCs w:val="24"/>
        </w:rPr>
        <w:t xml:space="preserve">k </w:t>
      </w:r>
      <w:r w:rsidRPr="00C23182">
        <w:rPr>
          <w:rFonts w:eastAsia="Arial Unicode MS"/>
          <w:spacing w:val="7"/>
          <w:sz w:val="24"/>
          <w:szCs w:val="24"/>
        </w:rPr>
        <w:t>Deste</w:t>
      </w:r>
      <w:r w:rsidRPr="00C23182">
        <w:rPr>
          <w:rFonts w:eastAsia="Arial Unicode MS"/>
          <w:sz w:val="24"/>
          <w:szCs w:val="24"/>
        </w:rPr>
        <w:t xml:space="preserve">k </w:t>
      </w:r>
      <w:r w:rsidRPr="00C23182">
        <w:rPr>
          <w:rFonts w:eastAsia="Arial Unicode MS"/>
          <w:spacing w:val="7"/>
          <w:sz w:val="24"/>
          <w:szCs w:val="24"/>
        </w:rPr>
        <w:t>Programların</w:t>
      </w:r>
      <w:r w:rsidRPr="00C23182">
        <w:rPr>
          <w:rFonts w:eastAsia="Arial Unicode MS"/>
          <w:sz w:val="24"/>
          <w:szCs w:val="24"/>
        </w:rPr>
        <w:t xml:space="preserve">a </w:t>
      </w:r>
      <w:r w:rsidRPr="00C23182">
        <w:rPr>
          <w:rFonts w:eastAsia="Arial Unicode MS"/>
          <w:spacing w:val="7"/>
          <w:sz w:val="24"/>
          <w:szCs w:val="24"/>
        </w:rPr>
        <w:t>İlişki</w:t>
      </w:r>
      <w:r w:rsidRPr="00C23182">
        <w:rPr>
          <w:rFonts w:eastAsia="Arial Unicode MS"/>
          <w:sz w:val="24"/>
          <w:szCs w:val="24"/>
        </w:rPr>
        <w:t xml:space="preserve">n </w:t>
      </w:r>
      <w:r w:rsidRPr="00C23182">
        <w:rPr>
          <w:rFonts w:eastAsia="Arial Unicode MS"/>
          <w:spacing w:val="7"/>
          <w:sz w:val="24"/>
          <w:szCs w:val="24"/>
        </w:rPr>
        <w:t>Yönetmelik</w:t>
      </w:r>
      <w:r w:rsidRPr="00C23182">
        <w:rPr>
          <w:rFonts w:eastAsia="Arial Unicode MS"/>
          <w:sz w:val="24"/>
          <w:szCs w:val="24"/>
        </w:rPr>
        <w:t xml:space="preserve">" </w:t>
      </w:r>
      <w:r w:rsidRPr="00C23182">
        <w:rPr>
          <w:rFonts w:eastAsia="Arial Unicode MS"/>
          <w:spacing w:val="7"/>
          <w:sz w:val="24"/>
          <w:szCs w:val="24"/>
        </w:rPr>
        <w:t>v</w:t>
      </w:r>
      <w:r w:rsidRPr="00C23182">
        <w:rPr>
          <w:rFonts w:eastAsia="Arial Unicode MS"/>
          <w:sz w:val="24"/>
          <w:szCs w:val="24"/>
        </w:rPr>
        <w:t xml:space="preserve">e </w:t>
      </w:r>
      <w:r w:rsidRPr="00C23182">
        <w:rPr>
          <w:rFonts w:eastAsia="Arial Unicode MS"/>
          <w:spacing w:val="7"/>
          <w:sz w:val="24"/>
          <w:szCs w:val="24"/>
        </w:rPr>
        <w:t>ilgil</w:t>
      </w:r>
      <w:r w:rsidRPr="00C23182">
        <w:rPr>
          <w:rFonts w:eastAsia="Arial Unicode MS"/>
          <w:sz w:val="24"/>
          <w:szCs w:val="24"/>
        </w:rPr>
        <w:t xml:space="preserve">i </w:t>
      </w:r>
      <w:r w:rsidRPr="00C23182">
        <w:rPr>
          <w:rFonts w:eastAsia="Arial Unicode MS"/>
          <w:spacing w:val="7"/>
          <w:sz w:val="24"/>
          <w:szCs w:val="24"/>
        </w:rPr>
        <w:t>deste</w:t>
      </w:r>
      <w:r w:rsidRPr="00C23182">
        <w:rPr>
          <w:rFonts w:eastAsia="Arial Unicode MS"/>
          <w:sz w:val="24"/>
          <w:szCs w:val="24"/>
        </w:rPr>
        <w:t xml:space="preserve">k </w:t>
      </w:r>
      <w:r w:rsidRPr="00C23182">
        <w:rPr>
          <w:rFonts w:eastAsia="Arial Unicode MS"/>
          <w:spacing w:val="7"/>
          <w:sz w:val="24"/>
          <w:szCs w:val="24"/>
        </w:rPr>
        <w:t xml:space="preserve">programının </w:t>
      </w:r>
      <w:r w:rsidRPr="00C23182">
        <w:rPr>
          <w:rFonts w:eastAsia="Arial Unicode MS"/>
          <w:spacing w:val="1"/>
          <w:sz w:val="24"/>
          <w:szCs w:val="24"/>
        </w:rPr>
        <w:t>Uygulam</w:t>
      </w:r>
      <w:r w:rsidRPr="00C23182">
        <w:rPr>
          <w:rFonts w:eastAsia="Arial Unicode MS"/>
          <w:sz w:val="24"/>
          <w:szCs w:val="24"/>
        </w:rPr>
        <w:t xml:space="preserve">a </w:t>
      </w:r>
      <w:r w:rsidRPr="00C23182">
        <w:rPr>
          <w:rFonts w:eastAsia="Arial Unicode MS"/>
          <w:spacing w:val="1"/>
          <w:sz w:val="24"/>
          <w:szCs w:val="24"/>
        </w:rPr>
        <w:t>Esaslar</w:t>
      </w:r>
      <w:r w:rsidRPr="00C23182">
        <w:rPr>
          <w:rFonts w:eastAsia="Arial Unicode MS"/>
          <w:sz w:val="24"/>
          <w:szCs w:val="24"/>
        </w:rPr>
        <w:t xml:space="preserve">ı </w:t>
      </w:r>
      <w:r w:rsidRPr="00C23182">
        <w:rPr>
          <w:rFonts w:eastAsia="Arial Unicode MS"/>
          <w:spacing w:val="1"/>
          <w:sz w:val="24"/>
          <w:szCs w:val="24"/>
        </w:rPr>
        <w:t>hükümler</w:t>
      </w:r>
      <w:r w:rsidRPr="00C23182">
        <w:rPr>
          <w:rFonts w:eastAsia="Arial Unicode MS"/>
          <w:sz w:val="24"/>
          <w:szCs w:val="24"/>
        </w:rPr>
        <w:t xml:space="preserve">i </w:t>
      </w:r>
      <w:r w:rsidRPr="00C23182">
        <w:rPr>
          <w:rFonts w:eastAsia="Arial Unicode MS"/>
          <w:spacing w:val="1"/>
          <w:sz w:val="24"/>
          <w:szCs w:val="24"/>
        </w:rPr>
        <w:t>gereğinc</w:t>
      </w:r>
      <w:r w:rsidRPr="00C23182">
        <w:rPr>
          <w:rFonts w:eastAsia="Arial Unicode MS"/>
          <w:sz w:val="24"/>
          <w:szCs w:val="24"/>
        </w:rPr>
        <w:t xml:space="preserve">e </w:t>
      </w:r>
      <w:r w:rsidRPr="00C23182">
        <w:rPr>
          <w:rFonts w:eastAsia="Arial Unicode MS"/>
          <w:spacing w:val="1"/>
          <w:sz w:val="24"/>
          <w:szCs w:val="24"/>
        </w:rPr>
        <w:t>sö</w:t>
      </w:r>
      <w:r w:rsidRPr="00C23182">
        <w:rPr>
          <w:rFonts w:eastAsia="Arial Unicode MS"/>
          <w:sz w:val="24"/>
          <w:szCs w:val="24"/>
        </w:rPr>
        <w:t xml:space="preserve">z </w:t>
      </w:r>
      <w:r w:rsidRPr="00C23182">
        <w:rPr>
          <w:rFonts w:eastAsia="Arial Unicode MS"/>
          <w:spacing w:val="1"/>
          <w:sz w:val="24"/>
          <w:szCs w:val="24"/>
        </w:rPr>
        <w:t>konus</w:t>
      </w:r>
      <w:r w:rsidRPr="00C23182">
        <w:rPr>
          <w:rFonts w:eastAsia="Arial Unicode MS"/>
          <w:sz w:val="24"/>
          <w:szCs w:val="24"/>
        </w:rPr>
        <w:t xml:space="preserve">u </w:t>
      </w:r>
      <w:r w:rsidRPr="00C23182">
        <w:rPr>
          <w:rFonts w:eastAsia="Arial Unicode MS"/>
          <w:spacing w:val="1"/>
          <w:sz w:val="24"/>
          <w:szCs w:val="24"/>
        </w:rPr>
        <w:t>desteği</w:t>
      </w:r>
      <w:r w:rsidRPr="00C23182">
        <w:rPr>
          <w:rFonts w:eastAsia="Arial Unicode MS"/>
          <w:sz w:val="24"/>
          <w:szCs w:val="24"/>
        </w:rPr>
        <w:t xml:space="preserve">n </w:t>
      </w:r>
      <w:r w:rsidRPr="00C23182">
        <w:rPr>
          <w:rFonts w:eastAsia="Arial Unicode MS"/>
          <w:spacing w:val="1"/>
          <w:sz w:val="24"/>
          <w:szCs w:val="24"/>
        </w:rPr>
        <w:t>ger</w:t>
      </w:r>
      <w:r w:rsidRPr="00C23182">
        <w:rPr>
          <w:rFonts w:eastAsia="Arial Unicode MS"/>
          <w:sz w:val="24"/>
          <w:szCs w:val="24"/>
        </w:rPr>
        <w:t xml:space="preserve">i </w:t>
      </w:r>
      <w:r w:rsidRPr="00C23182">
        <w:rPr>
          <w:rFonts w:eastAsia="Arial Unicode MS"/>
          <w:spacing w:val="1"/>
          <w:sz w:val="24"/>
          <w:szCs w:val="24"/>
        </w:rPr>
        <w:t>alınmas</w:t>
      </w:r>
      <w:r w:rsidRPr="00C23182">
        <w:rPr>
          <w:rFonts w:eastAsia="Arial Unicode MS"/>
          <w:sz w:val="24"/>
          <w:szCs w:val="24"/>
        </w:rPr>
        <w:t xml:space="preserve">ı </w:t>
      </w:r>
      <w:r w:rsidRPr="00C23182">
        <w:rPr>
          <w:rFonts w:eastAsia="Arial Unicode MS"/>
          <w:spacing w:val="1"/>
          <w:sz w:val="24"/>
          <w:szCs w:val="24"/>
        </w:rPr>
        <w:t>sürecind</w:t>
      </w:r>
      <w:r w:rsidRPr="00C23182">
        <w:rPr>
          <w:rFonts w:eastAsia="Arial Unicode MS"/>
          <w:sz w:val="24"/>
          <w:szCs w:val="24"/>
        </w:rPr>
        <w:t xml:space="preserve">e </w:t>
      </w:r>
      <w:r w:rsidRPr="00C23182">
        <w:rPr>
          <w:rFonts w:eastAsia="Arial Unicode MS"/>
          <w:spacing w:val="1"/>
          <w:sz w:val="24"/>
          <w:szCs w:val="24"/>
        </w:rPr>
        <w:t>firm</w:t>
      </w:r>
      <w:r w:rsidRPr="00C23182">
        <w:rPr>
          <w:rFonts w:eastAsia="Arial Unicode MS"/>
          <w:sz w:val="24"/>
          <w:szCs w:val="24"/>
        </w:rPr>
        <w:t xml:space="preserve">a </w:t>
      </w:r>
      <w:r w:rsidRPr="00C23182">
        <w:rPr>
          <w:rFonts w:eastAsia="Arial Unicode MS"/>
          <w:spacing w:val="1"/>
          <w:sz w:val="24"/>
          <w:szCs w:val="24"/>
        </w:rPr>
        <w:t>il</w:t>
      </w:r>
      <w:r w:rsidRPr="00C23182">
        <w:rPr>
          <w:rFonts w:eastAsia="Arial Unicode MS"/>
          <w:sz w:val="24"/>
          <w:szCs w:val="24"/>
        </w:rPr>
        <w:t xml:space="preserve">e </w:t>
      </w:r>
      <w:r w:rsidRPr="00C23182">
        <w:rPr>
          <w:rFonts w:eastAsia="Arial Unicode MS"/>
          <w:spacing w:val="1"/>
          <w:sz w:val="24"/>
          <w:szCs w:val="24"/>
        </w:rPr>
        <w:t>birlikt</w:t>
      </w:r>
      <w:r w:rsidRPr="00C23182">
        <w:rPr>
          <w:rFonts w:eastAsia="Arial Unicode MS"/>
          <w:sz w:val="24"/>
          <w:szCs w:val="24"/>
        </w:rPr>
        <w:t xml:space="preserve">e </w:t>
      </w:r>
      <w:r w:rsidRPr="00C23182">
        <w:rPr>
          <w:rFonts w:eastAsia="Arial Unicode MS"/>
          <w:spacing w:val="1"/>
          <w:sz w:val="24"/>
          <w:szCs w:val="24"/>
        </w:rPr>
        <w:t>müştereke</w:t>
      </w:r>
      <w:r w:rsidRPr="00C23182">
        <w:rPr>
          <w:rFonts w:eastAsia="Arial Unicode MS"/>
          <w:sz w:val="24"/>
          <w:szCs w:val="24"/>
        </w:rPr>
        <w:t xml:space="preserve">n </w:t>
      </w:r>
      <w:r w:rsidRPr="00C23182">
        <w:rPr>
          <w:rFonts w:eastAsia="Arial Unicode MS"/>
          <w:spacing w:val="1"/>
          <w:sz w:val="24"/>
          <w:szCs w:val="24"/>
        </w:rPr>
        <w:t>ve müteselsile</w:t>
      </w:r>
      <w:r w:rsidRPr="00C23182">
        <w:rPr>
          <w:rFonts w:eastAsia="Arial Unicode MS"/>
          <w:sz w:val="24"/>
          <w:szCs w:val="24"/>
        </w:rPr>
        <w:t>n</w:t>
      </w:r>
      <w:r w:rsidRPr="00C23182">
        <w:rPr>
          <w:rFonts w:eastAsia="Arial Unicode MS"/>
          <w:spacing w:val="3"/>
          <w:sz w:val="24"/>
          <w:szCs w:val="24"/>
        </w:rPr>
        <w:t xml:space="preserve"> </w:t>
      </w:r>
      <w:r w:rsidRPr="00C23182">
        <w:rPr>
          <w:rFonts w:eastAsia="Arial Unicode MS"/>
          <w:spacing w:val="1"/>
          <w:sz w:val="24"/>
          <w:szCs w:val="24"/>
        </w:rPr>
        <w:t>soruml</w:t>
      </w:r>
      <w:r w:rsidRPr="00C23182">
        <w:rPr>
          <w:rFonts w:eastAsia="Arial Unicode MS"/>
          <w:sz w:val="24"/>
          <w:szCs w:val="24"/>
        </w:rPr>
        <w:t>u</w:t>
      </w:r>
      <w:r w:rsidRPr="00C23182">
        <w:rPr>
          <w:rFonts w:eastAsia="Arial Unicode MS"/>
          <w:spacing w:val="3"/>
          <w:sz w:val="24"/>
          <w:szCs w:val="24"/>
        </w:rPr>
        <w:t xml:space="preserve"> </w:t>
      </w:r>
      <w:r w:rsidRPr="00C23182">
        <w:rPr>
          <w:rFonts w:eastAsia="Arial Unicode MS"/>
          <w:spacing w:val="1"/>
          <w:sz w:val="24"/>
          <w:szCs w:val="24"/>
        </w:rPr>
        <w:t>olacağım</w:t>
      </w:r>
      <w:r w:rsidRPr="00C23182">
        <w:rPr>
          <w:rFonts w:eastAsia="Arial Unicode MS"/>
          <w:sz w:val="24"/>
          <w:szCs w:val="24"/>
        </w:rPr>
        <w:t>ı</w:t>
      </w:r>
      <w:r w:rsidRPr="00C23182">
        <w:rPr>
          <w:rFonts w:eastAsia="Arial Unicode MS"/>
          <w:spacing w:val="3"/>
          <w:sz w:val="24"/>
          <w:szCs w:val="24"/>
        </w:rPr>
        <w:t xml:space="preserve"> </w:t>
      </w:r>
      <w:r w:rsidRPr="00C23182">
        <w:rPr>
          <w:rFonts w:eastAsia="Arial Unicode MS"/>
          <w:spacing w:val="1"/>
          <w:sz w:val="24"/>
          <w:szCs w:val="24"/>
        </w:rPr>
        <w:t>kabu</w:t>
      </w:r>
      <w:r w:rsidRPr="00C23182">
        <w:rPr>
          <w:rFonts w:eastAsia="Arial Unicode MS"/>
          <w:sz w:val="24"/>
          <w:szCs w:val="24"/>
        </w:rPr>
        <w:t>l</w:t>
      </w:r>
      <w:r w:rsidRPr="00C23182">
        <w:rPr>
          <w:rFonts w:eastAsia="Arial Unicode MS"/>
          <w:spacing w:val="3"/>
          <w:sz w:val="24"/>
          <w:szCs w:val="24"/>
        </w:rPr>
        <w:t xml:space="preserve"> </w:t>
      </w:r>
      <w:r w:rsidRPr="00C23182">
        <w:rPr>
          <w:rFonts w:eastAsia="Arial Unicode MS"/>
          <w:spacing w:val="1"/>
          <w:sz w:val="24"/>
          <w:szCs w:val="24"/>
        </w:rPr>
        <w:t>v</w:t>
      </w:r>
      <w:r w:rsidRPr="00C23182">
        <w:rPr>
          <w:rFonts w:eastAsia="Arial Unicode MS"/>
          <w:sz w:val="24"/>
          <w:szCs w:val="24"/>
        </w:rPr>
        <w:t>e</w:t>
      </w:r>
      <w:r w:rsidRPr="00C23182">
        <w:rPr>
          <w:rFonts w:eastAsia="Arial Unicode MS"/>
          <w:spacing w:val="3"/>
          <w:sz w:val="24"/>
          <w:szCs w:val="24"/>
        </w:rPr>
        <w:t xml:space="preserve"> </w:t>
      </w:r>
      <w:r w:rsidRPr="00C23182">
        <w:rPr>
          <w:rFonts w:eastAsia="Arial Unicode MS"/>
          <w:spacing w:val="1"/>
          <w:sz w:val="24"/>
          <w:szCs w:val="24"/>
        </w:rPr>
        <w:t>beya</w:t>
      </w:r>
      <w:r w:rsidRPr="00C23182">
        <w:rPr>
          <w:rFonts w:eastAsia="Arial Unicode MS"/>
          <w:sz w:val="24"/>
          <w:szCs w:val="24"/>
        </w:rPr>
        <w:t>n</w:t>
      </w:r>
      <w:r w:rsidRPr="00C23182">
        <w:rPr>
          <w:rFonts w:eastAsia="Arial Unicode MS"/>
          <w:spacing w:val="3"/>
          <w:sz w:val="24"/>
          <w:szCs w:val="24"/>
        </w:rPr>
        <w:t xml:space="preserve"> </w:t>
      </w:r>
      <w:r w:rsidRPr="00C23182">
        <w:rPr>
          <w:rFonts w:eastAsia="Arial Unicode MS"/>
          <w:spacing w:val="1"/>
          <w:sz w:val="24"/>
          <w:szCs w:val="24"/>
        </w:rPr>
        <w:t>ederim.</w:t>
      </w:r>
    </w:p>
    <w:p w14:paraId="6146AFE2" w14:textId="77777777" w:rsidR="004C23BF" w:rsidRPr="00C23182" w:rsidRDefault="004C23BF" w:rsidP="009A47DE">
      <w:pPr>
        <w:spacing w:before="10" w:line="360" w:lineRule="auto"/>
        <w:rPr>
          <w:sz w:val="24"/>
          <w:szCs w:val="24"/>
        </w:rPr>
      </w:pPr>
    </w:p>
    <w:p w14:paraId="66EDF6F3" w14:textId="64108A70" w:rsidR="000A3482" w:rsidRPr="00C23182" w:rsidRDefault="00FC4C57" w:rsidP="0026230F">
      <w:pPr>
        <w:ind w:left="7788"/>
        <w:jc w:val="center"/>
        <w:rPr>
          <w:rFonts w:eastAsia="Arial Unicode MS"/>
          <w:sz w:val="24"/>
          <w:szCs w:val="24"/>
        </w:rPr>
      </w:pPr>
      <w:r w:rsidRPr="00C23182">
        <w:rPr>
          <w:rFonts w:eastAsia="Arial Unicode MS"/>
          <w:sz w:val="24"/>
          <w:szCs w:val="24"/>
        </w:rPr>
        <w:lastRenderedPageBreak/>
        <w:t>MALİ MÜŞAVİR</w:t>
      </w:r>
    </w:p>
    <w:p w14:paraId="0CBD9D70" w14:textId="5B3E513D" w:rsidR="004C23BF" w:rsidRPr="00C23182" w:rsidRDefault="0026230F" w:rsidP="0026230F">
      <w:pPr>
        <w:ind w:left="8496"/>
        <w:rPr>
          <w:rFonts w:eastAsia="Arial Unicode MS"/>
          <w:sz w:val="24"/>
          <w:szCs w:val="24"/>
        </w:rPr>
      </w:pPr>
      <w:r w:rsidRPr="00C23182">
        <w:rPr>
          <w:rFonts w:eastAsia="Arial Unicode MS"/>
          <w:position w:val="-1"/>
          <w:sz w:val="24"/>
          <w:szCs w:val="24"/>
        </w:rPr>
        <w:t xml:space="preserve">  </w:t>
      </w:r>
      <w:r w:rsidR="00FC4C57" w:rsidRPr="00C23182">
        <w:rPr>
          <w:rFonts w:eastAsia="Arial Unicode MS"/>
          <w:position w:val="-1"/>
          <w:sz w:val="24"/>
          <w:szCs w:val="24"/>
        </w:rPr>
        <w:t>Mühür</w:t>
      </w:r>
      <w:r w:rsidR="00A463BD" w:rsidRPr="00C23182">
        <w:rPr>
          <w:rFonts w:eastAsia="Arial Unicode MS"/>
          <w:position w:val="-1"/>
          <w:sz w:val="24"/>
          <w:szCs w:val="24"/>
        </w:rPr>
        <w:t>/Kaşe</w:t>
      </w:r>
      <w:r w:rsidR="00FC4C57" w:rsidRPr="00C23182">
        <w:rPr>
          <w:rFonts w:eastAsia="Arial Unicode MS"/>
          <w:position w:val="-1"/>
          <w:sz w:val="24"/>
          <w:szCs w:val="24"/>
        </w:rPr>
        <w:t>-İmza</w:t>
      </w:r>
    </w:p>
    <w:p w14:paraId="614D9A71" w14:textId="3FE1B734" w:rsidR="004C23BF" w:rsidRPr="00C23182" w:rsidRDefault="0026230F" w:rsidP="0026230F">
      <w:pPr>
        <w:ind w:left="8496"/>
        <w:rPr>
          <w:rFonts w:eastAsia="Arial Unicode MS"/>
          <w:sz w:val="24"/>
          <w:szCs w:val="24"/>
        </w:rPr>
      </w:pPr>
      <w:r w:rsidRPr="00C23182">
        <w:rPr>
          <w:rFonts w:eastAsia="Arial Unicode MS"/>
          <w:sz w:val="24"/>
          <w:szCs w:val="24"/>
        </w:rPr>
        <w:t xml:space="preserve">       </w:t>
      </w:r>
      <w:r w:rsidR="00FC4C57" w:rsidRPr="00C23182">
        <w:rPr>
          <w:rFonts w:eastAsia="Arial Unicode MS"/>
          <w:sz w:val="24"/>
          <w:szCs w:val="24"/>
        </w:rPr>
        <w:t>Sicil No</w:t>
      </w:r>
    </w:p>
    <w:p w14:paraId="792AC933" w14:textId="77777777" w:rsidR="004C23BF" w:rsidRPr="00C23182" w:rsidRDefault="004C23BF" w:rsidP="009A47DE">
      <w:pPr>
        <w:spacing w:line="360" w:lineRule="auto"/>
        <w:rPr>
          <w:sz w:val="24"/>
          <w:szCs w:val="24"/>
        </w:rPr>
      </w:pPr>
    </w:p>
    <w:p w14:paraId="797595CC" w14:textId="77777777" w:rsidR="004C23BF" w:rsidRPr="00C23182" w:rsidRDefault="004C23BF" w:rsidP="009A47DE">
      <w:pPr>
        <w:spacing w:line="360" w:lineRule="auto"/>
        <w:rPr>
          <w:sz w:val="24"/>
          <w:szCs w:val="24"/>
        </w:rPr>
      </w:pPr>
    </w:p>
    <w:p w14:paraId="2F009F15" w14:textId="77777777" w:rsidR="004C23BF" w:rsidRPr="00C23182" w:rsidRDefault="004C23BF" w:rsidP="009A47DE">
      <w:pPr>
        <w:spacing w:line="360" w:lineRule="auto"/>
        <w:rPr>
          <w:sz w:val="24"/>
          <w:szCs w:val="24"/>
        </w:rPr>
      </w:pPr>
    </w:p>
    <w:p w14:paraId="45E3B8BA" w14:textId="77777777" w:rsidR="004C23BF" w:rsidRPr="00C23182" w:rsidRDefault="004C23BF" w:rsidP="009A47DE">
      <w:pPr>
        <w:spacing w:before="10" w:line="360" w:lineRule="auto"/>
        <w:rPr>
          <w:sz w:val="24"/>
          <w:szCs w:val="24"/>
        </w:rPr>
      </w:pPr>
    </w:p>
    <w:p w14:paraId="5FB50D95" w14:textId="32F0EA0D" w:rsidR="004C23BF" w:rsidRPr="00C23182" w:rsidRDefault="00FC4C57" w:rsidP="00BA1680">
      <w:pPr>
        <w:spacing w:line="360" w:lineRule="auto"/>
        <w:ind w:left="560" w:right="62"/>
        <w:jc w:val="both"/>
        <w:rPr>
          <w:rFonts w:eastAsia="Arial Unicode MS"/>
          <w:spacing w:val="3"/>
          <w:sz w:val="24"/>
          <w:szCs w:val="24"/>
          <w:vertAlign w:val="superscript"/>
        </w:rPr>
      </w:pPr>
      <w:r w:rsidRPr="00C23182">
        <w:rPr>
          <w:rFonts w:eastAsia="Arial Unicode MS"/>
          <w:spacing w:val="4"/>
          <w:sz w:val="24"/>
          <w:szCs w:val="24"/>
        </w:rPr>
        <w:t>E</w:t>
      </w:r>
      <w:r w:rsidRPr="00C23182">
        <w:rPr>
          <w:rFonts w:eastAsia="Arial Unicode MS"/>
          <w:sz w:val="24"/>
          <w:szCs w:val="24"/>
        </w:rPr>
        <w:t xml:space="preserve">K </w:t>
      </w:r>
      <w:r w:rsidRPr="00C23182">
        <w:rPr>
          <w:rFonts w:eastAsia="Arial Unicode MS"/>
          <w:spacing w:val="4"/>
          <w:sz w:val="24"/>
          <w:szCs w:val="24"/>
        </w:rPr>
        <w:t>1</w:t>
      </w:r>
      <w:r w:rsidRPr="00C23182">
        <w:rPr>
          <w:rFonts w:eastAsia="Arial Unicode MS"/>
          <w:sz w:val="24"/>
          <w:szCs w:val="24"/>
        </w:rPr>
        <w:t xml:space="preserve">: </w:t>
      </w:r>
      <w:r w:rsidR="008213B7" w:rsidRPr="00C23182">
        <w:rPr>
          <w:rFonts w:eastAsia="Arial Unicode MS"/>
          <w:sz w:val="24"/>
          <w:szCs w:val="24"/>
        </w:rPr>
        <w:t>Kuruluş ve MM Onaylı G</w:t>
      </w:r>
      <w:r w:rsidRPr="00C23182">
        <w:rPr>
          <w:rFonts w:eastAsia="Arial Unicode MS"/>
          <w:spacing w:val="4"/>
          <w:sz w:val="24"/>
          <w:szCs w:val="24"/>
        </w:rPr>
        <w:t>ide</w:t>
      </w:r>
      <w:r w:rsidRPr="00C23182">
        <w:rPr>
          <w:rFonts w:eastAsia="Arial Unicode MS"/>
          <w:sz w:val="24"/>
          <w:szCs w:val="24"/>
        </w:rPr>
        <w:t xml:space="preserve">r </w:t>
      </w:r>
      <w:r w:rsidR="008213B7" w:rsidRPr="00C23182">
        <w:rPr>
          <w:rFonts w:eastAsia="Arial Unicode MS"/>
          <w:sz w:val="24"/>
          <w:szCs w:val="24"/>
        </w:rPr>
        <w:t>F</w:t>
      </w:r>
      <w:r w:rsidRPr="00C23182">
        <w:rPr>
          <w:rFonts w:eastAsia="Arial Unicode MS"/>
          <w:spacing w:val="4"/>
          <w:sz w:val="24"/>
          <w:szCs w:val="24"/>
        </w:rPr>
        <w:t>ormlar</w:t>
      </w:r>
      <w:r w:rsidRPr="00C23182">
        <w:rPr>
          <w:rFonts w:eastAsia="Arial Unicode MS"/>
          <w:sz w:val="24"/>
          <w:szCs w:val="24"/>
        </w:rPr>
        <w:t xml:space="preserve">ı  </w:t>
      </w:r>
      <w:r w:rsidRPr="00C23182">
        <w:rPr>
          <w:rFonts w:eastAsia="Arial Unicode MS"/>
          <w:spacing w:val="29"/>
          <w:sz w:val="24"/>
          <w:szCs w:val="24"/>
        </w:rPr>
        <w:t xml:space="preserve"> </w:t>
      </w:r>
      <w:r w:rsidRPr="00C23182">
        <w:rPr>
          <w:rFonts w:eastAsia="Arial Unicode MS"/>
          <w:spacing w:val="4"/>
          <w:sz w:val="24"/>
          <w:szCs w:val="24"/>
        </w:rPr>
        <w:t>(G011</w:t>
      </w:r>
      <w:r w:rsidRPr="00C23182">
        <w:rPr>
          <w:rFonts w:eastAsia="Arial Unicode MS"/>
          <w:sz w:val="24"/>
          <w:szCs w:val="24"/>
        </w:rPr>
        <w:t xml:space="preserve">, </w:t>
      </w:r>
      <w:r w:rsidRPr="00C23182">
        <w:rPr>
          <w:rFonts w:eastAsia="Arial Unicode MS"/>
          <w:spacing w:val="4"/>
          <w:sz w:val="24"/>
          <w:szCs w:val="24"/>
        </w:rPr>
        <w:t>G011-A</w:t>
      </w:r>
      <w:r w:rsidRPr="00C23182">
        <w:rPr>
          <w:rFonts w:eastAsia="Arial Unicode MS"/>
          <w:sz w:val="24"/>
          <w:szCs w:val="24"/>
        </w:rPr>
        <w:t xml:space="preserve">, </w:t>
      </w:r>
      <w:r w:rsidRPr="00C23182">
        <w:rPr>
          <w:rFonts w:eastAsia="Arial Unicode MS"/>
          <w:spacing w:val="4"/>
          <w:sz w:val="24"/>
          <w:szCs w:val="24"/>
        </w:rPr>
        <w:t>G011-B</w:t>
      </w:r>
      <w:r w:rsidRPr="00C23182">
        <w:rPr>
          <w:rFonts w:eastAsia="Arial Unicode MS"/>
          <w:sz w:val="24"/>
          <w:szCs w:val="24"/>
        </w:rPr>
        <w:t xml:space="preserve">, </w:t>
      </w:r>
      <w:r w:rsidRPr="00C23182">
        <w:rPr>
          <w:rFonts w:eastAsia="Arial Unicode MS"/>
          <w:spacing w:val="4"/>
          <w:sz w:val="24"/>
          <w:szCs w:val="24"/>
        </w:rPr>
        <w:t>G011-C</w:t>
      </w:r>
      <w:r w:rsidRPr="00C23182">
        <w:rPr>
          <w:rFonts w:eastAsia="Arial Unicode MS"/>
          <w:sz w:val="24"/>
          <w:szCs w:val="24"/>
        </w:rPr>
        <w:t xml:space="preserve">, </w:t>
      </w:r>
      <w:r w:rsidRPr="00C23182">
        <w:rPr>
          <w:rFonts w:eastAsia="Arial Unicode MS"/>
          <w:spacing w:val="4"/>
          <w:sz w:val="24"/>
          <w:szCs w:val="24"/>
        </w:rPr>
        <w:t xml:space="preserve">G012, </w:t>
      </w:r>
      <w:r w:rsidRPr="00C23182">
        <w:rPr>
          <w:rFonts w:eastAsia="Arial Unicode MS"/>
          <w:spacing w:val="3"/>
          <w:sz w:val="24"/>
          <w:szCs w:val="24"/>
        </w:rPr>
        <w:t>G013</w:t>
      </w:r>
      <w:r w:rsidRPr="00C23182">
        <w:rPr>
          <w:rFonts w:eastAsia="Arial Unicode MS"/>
          <w:sz w:val="24"/>
          <w:szCs w:val="24"/>
        </w:rPr>
        <w:t xml:space="preserve">, </w:t>
      </w:r>
      <w:r w:rsidR="008213B7" w:rsidRPr="00C23182">
        <w:rPr>
          <w:rFonts w:eastAsia="Arial Unicode MS"/>
          <w:sz w:val="24"/>
          <w:szCs w:val="24"/>
        </w:rPr>
        <w:t xml:space="preserve">G014-A, G014-B, </w:t>
      </w:r>
      <w:r w:rsidRPr="00C23182">
        <w:rPr>
          <w:rFonts w:eastAsia="Arial Unicode MS"/>
          <w:spacing w:val="3"/>
          <w:sz w:val="24"/>
          <w:szCs w:val="24"/>
        </w:rPr>
        <w:t>G015-A</w:t>
      </w:r>
      <w:r w:rsidRPr="00C23182">
        <w:rPr>
          <w:rFonts w:eastAsia="Arial Unicode MS"/>
          <w:sz w:val="24"/>
          <w:szCs w:val="24"/>
        </w:rPr>
        <w:t xml:space="preserve">, </w:t>
      </w:r>
      <w:r w:rsidRPr="00C23182">
        <w:rPr>
          <w:rFonts w:eastAsia="Arial Unicode MS"/>
          <w:spacing w:val="3"/>
          <w:sz w:val="24"/>
          <w:szCs w:val="24"/>
        </w:rPr>
        <w:t>G015-B</w:t>
      </w:r>
      <w:r w:rsidRPr="00C23182">
        <w:rPr>
          <w:rFonts w:eastAsia="Arial Unicode MS"/>
          <w:sz w:val="24"/>
          <w:szCs w:val="24"/>
        </w:rPr>
        <w:t>,</w:t>
      </w:r>
      <w:r w:rsidR="00F85B67" w:rsidRPr="00C23182">
        <w:rPr>
          <w:rFonts w:eastAsia="Arial Unicode MS"/>
          <w:sz w:val="24"/>
          <w:szCs w:val="24"/>
        </w:rPr>
        <w:t xml:space="preserve"> </w:t>
      </w:r>
      <w:r w:rsidR="008213B7" w:rsidRPr="00C23182">
        <w:rPr>
          <w:rFonts w:eastAsia="Arial Unicode MS"/>
          <w:sz w:val="24"/>
          <w:szCs w:val="24"/>
        </w:rPr>
        <w:t>G016,</w:t>
      </w:r>
      <w:r w:rsidR="00C3251C" w:rsidRPr="00C23182">
        <w:rPr>
          <w:rFonts w:eastAsia="Arial Unicode MS"/>
          <w:sz w:val="24"/>
          <w:szCs w:val="24"/>
        </w:rPr>
        <w:t xml:space="preserve"> G016-A</w:t>
      </w:r>
      <w:r w:rsidR="008213B7" w:rsidRPr="00C23182">
        <w:rPr>
          <w:rFonts w:eastAsia="Arial Unicode MS"/>
          <w:sz w:val="24"/>
          <w:szCs w:val="24"/>
        </w:rPr>
        <w:t xml:space="preserve"> </w:t>
      </w:r>
      <w:r w:rsidR="00F85B67" w:rsidRPr="00C23182">
        <w:rPr>
          <w:rFonts w:eastAsia="Arial Unicode MS"/>
          <w:sz w:val="24"/>
          <w:szCs w:val="24"/>
        </w:rPr>
        <w:t>G017</w:t>
      </w:r>
      <w:r w:rsidR="008213B7" w:rsidRPr="00C23182">
        <w:rPr>
          <w:rFonts w:eastAsia="Arial Unicode MS"/>
          <w:sz w:val="24"/>
          <w:szCs w:val="24"/>
        </w:rPr>
        <w:t>, G018,</w:t>
      </w:r>
      <w:r w:rsidR="00331132" w:rsidRPr="00C23182">
        <w:rPr>
          <w:rFonts w:eastAsia="Arial Unicode MS"/>
          <w:sz w:val="24"/>
          <w:szCs w:val="24"/>
        </w:rPr>
        <w:t>G019,</w:t>
      </w:r>
      <w:r w:rsidRPr="00C23182">
        <w:rPr>
          <w:rFonts w:eastAsia="Arial Unicode MS"/>
          <w:spacing w:val="15"/>
          <w:sz w:val="24"/>
          <w:szCs w:val="24"/>
        </w:rPr>
        <w:t xml:space="preserve"> </w:t>
      </w:r>
      <w:r w:rsidRPr="00C23182">
        <w:rPr>
          <w:rFonts w:eastAsia="Arial Unicode MS"/>
          <w:spacing w:val="3"/>
          <w:sz w:val="24"/>
          <w:szCs w:val="24"/>
        </w:rPr>
        <w:t>G020)</w:t>
      </w:r>
    </w:p>
    <w:p w14:paraId="15CD1326" w14:textId="522A44CC" w:rsidR="0014637C" w:rsidRPr="00C23182" w:rsidRDefault="0014637C" w:rsidP="00BA1680">
      <w:pPr>
        <w:spacing w:line="360" w:lineRule="auto"/>
        <w:ind w:left="560" w:right="62"/>
        <w:jc w:val="both"/>
        <w:rPr>
          <w:rFonts w:eastAsia="Arial Unicode MS"/>
          <w:spacing w:val="3"/>
          <w:sz w:val="24"/>
          <w:szCs w:val="24"/>
        </w:rPr>
      </w:pPr>
    </w:p>
    <w:p w14:paraId="06B8ED62" w14:textId="77777777" w:rsidR="00012DB9" w:rsidRPr="00C23182" w:rsidRDefault="00012DB9" w:rsidP="0026230F">
      <w:pPr>
        <w:tabs>
          <w:tab w:val="left" w:pos="1440"/>
        </w:tabs>
        <w:rPr>
          <w:rFonts w:eastAsia="Arial Unicode MS"/>
          <w:sz w:val="24"/>
          <w:szCs w:val="24"/>
        </w:rPr>
      </w:pPr>
    </w:p>
    <w:sectPr w:rsidR="00012DB9" w:rsidRPr="00C23182" w:rsidSect="00C23182">
      <w:footerReference w:type="default" r:id="rId10"/>
      <w:pgSz w:w="11900" w:h="16840"/>
      <w:pgMar w:top="920" w:right="843" w:bottom="280" w:left="200" w:header="0" w:footer="38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9CDC7D" w14:textId="77777777" w:rsidR="006E505D" w:rsidRDefault="006E505D">
      <w:r>
        <w:separator/>
      </w:r>
    </w:p>
  </w:endnote>
  <w:endnote w:type="continuationSeparator" w:id="0">
    <w:p w14:paraId="4F558B8A" w14:textId="77777777" w:rsidR="006E505D" w:rsidRDefault="006E5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Unicode MS">
    <w:altName w:val="Arial"/>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E5C3D1" w14:textId="0DEFB9BB" w:rsidR="00D04211" w:rsidRDefault="00D04211">
    <w:pPr>
      <w:spacing w:line="200" w:lineRule="exact"/>
    </w:pPr>
    <w:r>
      <w:rPr>
        <w:lang w:eastAsia="tr-TR"/>
      </w:rPr>
      <mc:AlternateContent>
        <mc:Choice Requires="wps">
          <w:drawing>
            <wp:anchor distT="0" distB="0" distL="114300" distR="114300" simplePos="0" relativeHeight="251659264" behindDoc="1" locked="0" layoutInCell="1" allowOverlap="1" wp14:anchorId="306BDD81" wp14:editId="0EC21D59">
              <wp:simplePos x="0" y="0"/>
              <wp:positionH relativeFrom="page">
                <wp:posOffset>3581400</wp:posOffset>
              </wp:positionH>
              <wp:positionV relativeFrom="page">
                <wp:posOffset>10306050</wp:posOffset>
              </wp:positionV>
              <wp:extent cx="485775" cy="206375"/>
              <wp:effectExtent l="0" t="0" r="9525"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24376" w14:textId="4CEC90A4" w:rsidR="00D04211" w:rsidRDefault="00D04211">
                          <w:pPr>
                            <w:spacing w:line="260" w:lineRule="exact"/>
                            <w:ind w:left="40" w:right="-36"/>
                            <w:rPr>
                              <w:rFonts w:ascii="Arial Unicode MS" w:eastAsia="Arial Unicode MS" w:hAnsi="Arial Unicode MS" w:cs="Arial Unicode MS"/>
                              <w:sz w:val="24"/>
                              <w:szCs w:val="24"/>
                            </w:rPr>
                          </w:pPr>
                          <w:r>
                            <w:fldChar w:fldCharType="begin"/>
                          </w:r>
                          <w:r>
                            <w:rPr>
                              <w:rFonts w:ascii="Arial Unicode MS" w:eastAsia="Arial Unicode MS" w:hAnsi="Arial Unicode MS" w:cs="Arial Unicode MS"/>
                              <w:position w:val="1"/>
                              <w:sz w:val="24"/>
                              <w:szCs w:val="24"/>
                            </w:rPr>
                            <w:instrText xml:space="preserve"> PAGE </w:instrText>
                          </w:r>
                          <w:r>
                            <w:fldChar w:fldCharType="separate"/>
                          </w:r>
                          <w:r w:rsidR="00E84BB6">
                            <w:rPr>
                              <w:rFonts w:ascii="Arial Unicode MS" w:eastAsia="Arial Unicode MS" w:hAnsi="Arial Unicode MS" w:cs="Arial Unicode MS"/>
                              <w:position w:val="1"/>
                              <w:sz w:val="24"/>
                              <w:szCs w:val="24"/>
                            </w:rPr>
                            <w:t>11</w:t>
                          </w:r>
                          <w:r>
                            <w:fldChar w:fldCharType="end"/>
                          </w:r>
                          <w:r>
                            <w:rPr>
                              <w:rFonts w:ascii="Arial Unicode MS" w:eastAsia="Arial Unicode MS" w:hAnsi="Arial Unicode MS" w:cs="Arial Unicode MS"/>
                              <w:position w:val="1"/>
                              <w:sz w:val="24"/>
                              <w:szCs w:val="24"/>
                            </w:rPr>
                            <w:t>/1</w:t>
                          </w:r>
                          <w:r w:rsidR="00C00155">
                            <w:rPr>
                              <w:rFonts w:ascii="Arial Unicode MS" w:eastAsia="Arial Unicode MS" w:hAnsi="Arial Unicode MS" w:cs="Arial Unicode MS"/>
                              <w:position w:val="1"/>
                              <w:sz w:val="24"/>
                              <w:szCs w:val="2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6BDD81" id="_x0000_t202" coordsize="21600,21600" o:spt="202" path="m,l,21600r21600,l21600,xe">
              <v:stroke joinstyle="miter"/>
              <v:path gradientshapeok="t" o:connecttype="rect"/>
            </v:shapetype>
            <v:shape id="Text Box 2" o:spid="_x0000_s1026" type="#_x0000_t202" style="position:absolute;margin-left:282pt;margin-top:811.5pt;width:38.25pt;height:16.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I63qwIAAKg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" filled="f" stroked="f">
              <v:textbox inset="0,0,0,0">
                <w:txbxContent>
                  <w:p w14:paraId="5E524376" w14:textId="4CEC90A4" w:rsidR="00D04211" w:rsidRDefault="00D04211">
                    <w:pPr>
                      <w:spacing w:line="260" w:lineRule="exact"/>
                      <w:ind w:left="40" w:right="-36"/>
                      <w:rPr>
                        <w:rFonts w:ascii="Arial Unicode MS" w:eastAsia="Arial Unicode MS" w:hAnsi="Arial Unicode MS" w:cs="Arial Unicode MS"/>
                        <w:sz w:val="24"/>
                        <w:szCs w:val="24"/>
                      </w:rPr>
                    </w:pPr>
                    <w:r>
                      <w:fldChar w:fldCharType="begin"/>
                    </w:r>
                    <w:r>
                      <w:rPr>
                        <w:rFonts w:ascii="Arial Unicode MS" w:eastAsia="Arial Unicode MS" w:hAnsi="Arial Unicode MS" w:cs="Arial Unicode MS"/>
                        <w:position w:val="1"/>
                        <w:sz w:val="24"/>
                        <w:szCs w:val="24"/>
                      </w:rPr>
                      <w:instrText xml:space="preserve"> PAGE </w:instrText>
                    </w:r>
                    <w:r>
                      <w:fldChar w:fldCharType="separate"/>
                    </w:r>
                    <w:r w:rsidR="00E84BB6">
                      <w:rPr>
                        <w:rFonts w:ascii="Arial Unicode MS" w:eastAsia="Arial Unicode MS" w:hAnsi="Arial Unicode MS" w:cs="Arial Unicode MS"/>
                        <w:position w:val="1"/>
                        <w:sz w:val="24"/>
                        <w:szCs w:val="24"/>
                      </w:rPr>
                      <w:t>11</w:t>
                    </w:r>
                    <w:r>
                      <w:fldChar w:fldCharType="end"/>
                    </w:r>
                    <w:r>
                      <w:rPr>
                        <w:rFonts w:ascii="Arial Unicode MS" w:eastAsia="Arial Unicode MS" w:hAnsi="Arial Unicode MS" w:cs="Arial Unicode MS"/>
                        <w:position w:val="1"/>
                        <w:sz w:val="24"/>
                        <w:szCs w:val="24"/>
                      </w:rPr>
                      <w:t>/1</w:t>
                    </w:r>
                    <w:r w:rsidR="00C00155">
                      <w:rPr>
                        <w:rFonts w:ascii="Arial Unicode MS" w:eastAsia="Arial Unicode MS" w:hAnsi="Arial Unicode MS" w:cs="Arial Unicode MS"/>
                        <w:position w:val="1"/>
                        <w:sz w:val="24"/>
                        <w:szCs w:val="24"/>
                      </w:rPr>
                      <w:t>1</w:t>
                    </w:r>
                  </w:p>
                </w:txbxContent>
              </v:textbox>
              <w10:wrap anchorx="page" anchory="page"/>
            </v:shape>
          </w:pict>
        </mc:Fallback>
      </mc:AlternateContent>
    </w:r>
    <w:r>
      <w:rPr>
        <w:lang w:eastAsia="tr-TR"/>
      </w:rPr>
      <mc:AlternateContent>
        <mc:Choice Requires="wps">
          <w:drawing>
            <wp:anchor distT="0" distB="0" distL="114300" distR="114300" simplePos="0" relativeHeight="251660288" behindDoc="1" locked="0" layoutInCell="1" allowOverlap="1" wp14:anchorId="351D7D53" wp14:editId="617042AD">
              <wp:simplePos x="0" y="0"/>
              <wp:positionH relativeFrom="page">
                <wp:posOffset>177800</wp:posOffset>
              </wp:positionH>
              <wp:positionV relativeFrom="page">
                <wp:posOffset>10330815</wp:posOffset>
              </wp:positionV>
              <wp:extent cx="1753235" cy="177800"/>
              <wp:effectExtent l="0" t="0"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DA6B8" w14:textId="0BEB6FA4" w:rsidR="00D04211" w:rsidRDefault="00D04211">
                          <w:pPr>
                            <w:spacing w:line="260" w:lineRule="exact"/>
                            <w:ind w:left="20" w:right="-36"/>
                            <w:rPr>
                              <w:rFonts w:ascii="Arial Unicode MS" w:eastAsia="Arial Unicode MS" w:hAnsi="Arial Unicode MS" w:cs="Arial Unicode MS"/>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51D7D53" id="Text Box 1" o:spid="_x0000_s1027" type="#_x0000_t202" style="position:absolute;margin-left:14pt;margin-top:813.45pt;width:138.05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" filled="f" stroked="f">
              <v:textbox inset="0,0,0,0">
                <w:txbxContent>
                  <w:p w14:paraId="45ADA6B8" w14:textId="0BEB6FA4" w:rsidR="00D04211" w:rsidRDefault="00D04211">
                    <w:pPr>
                      <w:spacing w:line="260" w:lineRule="exact"/>
                      <w:ind w:left="20" w:right="-36"/>
                      <w:rPr>
                        <w:rFonts w:ascii="Arial Unicode MS" w:eastAsia="Arial Unicode MS" w:hAnsi="Arial Unicode MS" w:cs="Arial Unicode MS"/>
                        <w:sz w:val="24"/>
                        <w:szCs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DFAADC" w14:textId="77777777" w:rsidR="006E505D" w:rsidRDefault="006E505D">
      <w:r>
        <w:separator/>
      </w:r>
    </w:p>
  </w:footnote>
  <w:footnote w:type="continuationSeparator" w:id="0">
    <w:p w14:paraId="2D49ADA2" w14:textId="77777777" w:rsidR="006E505D" w:rsidRDefault="006E50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C6657"/>
    <w:multiLevelType w:val="hybridMultilevel"/>
    <w:tmpl w:val="539AB4DC"/>
    <w:lvl w:ilvl="0" w:tplc="FE5CC446">
      <w:start w:val="1"/>
      <w:numFmt w:val="decimal"/>
      <w:lvlText w:val="(%1)"/>
      <w:lvlJc w:val="left"/>
      <w:pPr>
        <w:ind w:left="927" w:hanging="360"/>
      </w:pPr>
      <w:rPr>
        <w:rFonts w:hint="default"/>
      </w:rPr>
    </w:lvl>
    <w:lvl w:ilvl="1" w:tplc="041F0019" w:tentative="1">
      <w:start w:val="1"/>
      <w:numFmt w:val="lowerLetter"/>
      <w:lvlText w:val="%2."/>
      <w:lvlJc w:val="left"/>
      <w:pPr>
        <w:ind w:left="1640" w:hanging="360"/>
      </w:pPr>
    </w:lvl>
    <w:lvl w:ilvl="2" w:tplc="041F001B" w:tentative="1">
      <w:start w:val="1"/>
      <w:numFmt w:val="lowerRoman"/>
      <w:lvlText w:val="%3."/>
      <w:lvlJc w:val="right"/>
      <w:pPr>
        <w:ind w:left="2360" w:hanging="180"/>
      </w:pPr>
    </w:lvl>
    <w:lvl w:ilvl="3" w:tplc="041F000F" w:tentative="1">
      <w:start w:val="1"/>
      <w:numFmt w:val="decimal"/>
      <w:lvlText w:val="%4."/>
      <w:lvlJc w:val="left"/>
      <w:pPr>
        <w:ind w:left="3080" w:hanging="360"/>
      </w:pPr>
    </w:lvl>
    <w:lvl w:ilvl="4" w:tplc="041F0019" w:tentative="1">
      <w:start w:val="1"/>
      <w:numFmt w:val="lowerLetter"/>
      <w:lvlText w:val="%5."/>
      <w:lvlJc w:val="left"/>
      <w:pPr>
        <w:ind w:left="3800" w:hanging="360"/>
      </w:pPr>
    </w:lvl>
    <w:lvl w:ilvl="5" w:tplc="041F001B" w:tentative="1">
      <w:start w:val="1"/>
      <w:numFmt w:val="lowerRoman"/>
      <w:lvlText w:val="%6."/>
      <w:lvlJc w:val="right"/>
      <w:pPr>
        <w:ind w:left="4520" w:hanging="180"/>
      </w:pPr>
    </w:lvl>
    <w:lvl w:ilvl="6" w:tplc="041F000F" w:tentative="1">
      <w:start w:val="1"/>
      <w:numFmt w:val="decimal"/>
      <w:lvlText w:val="%7."/>
      <w:lvlJc w:val="left"/>
      <w:pPr>
        <w:ind w:left="5240" w:hanging="360"/>
      </w:pPr>
    </w:lvl>
    <w:lvl w:ilvl="7" w:tplc="041F0019" w:tentative="1">
      <w:start w:val="1"/>
      <w:numFmt w:val="lowerLetter"/>
      <w:lvlText w:val="%8."/>
      <w:lvlJc w:val="left"/>
      <w:pPr>
        <w:ind w:left="5960" w:hanging="360"/>
      </w:pPr>
    </w:lvl>
    <w:lvl w:ilvl="8" w:tplc="041F001B" w:tentative="1">
      <w:start w:val="1"/>
      <w:numFmt w:val="lowerRoman"/>
      <w:lvlText w:val="%9."/>
      <w:lvlJc w:val="right"/>
      <w:pPr>
        <w:ind w:left="6680" w:hanging="180"/>
      </w:pPr>
    </w:lvl>
  </w:abstractNum>
  <w:abstractNum w:abstractNumId="1" w15:restartNumberingAfterBreak="0">
    <w:nsid w:val="0EF92789"/>
    <w:multiLevelType w:val="hybridMultilevel"/>
    <w:tmpl w:val="5358E182"/>
    <w:lvl w:ilvl="0" w:tplc="55FC0118">
      <w:start w:val="1"/>
      <w:numFmt w:val="decimal"/>
      <w:lvlText w:val="%1-"/>
      <w:lvlJc w:val="left"/>
      <w:pPr>
        <w:ind w:left="960" w:hanging="360"/>
      </w:pPr>
      <w:rPr>
        <w:rFonts w:eastAsia="Times New Roman" w:hint="default"/>
        <w:b w:val="0"/>
      </w:rPr>
    </w:lvl>
    <w:lvl w:ilvl="1" w:tplc="041F0019" w:tentative="1">
      <w:start w:val="1"/>
      <w:numFmt w:val="lowerLetter"/>
      <w:lvlText w:val="%2."/>
      <w:lvlJc w:val="left"/>
      <w:pPr>
        <w:ind w:left="1680" w:hanging="360"/>
      </w:pPr>
    </w:lvl>
    <w:lvl w:ilvl="2" w:tplc="041F001B" w:tentative="1">
      <w:start w:val="1"/>
      <w:numFmt w:val="lowerRoman"/>
      <w:lvlText w:val="%3."/>
      <w:lvlJc w:val="right"/>
      <w:pPr>
        <w:ind w:left="2400" w:hanging="180"/>
      </w:pPr>
    </w:lvl>
    <w:lvl w:ilvl="3" w:tplc="041F000F" w:tentative="1">
      <w:start w:val="1"/>
      <w:numFmt w:val="decimal"/>
      <w:lvlText w:val="%4."/>
      <w:lvlJc w:val="left"/>
      <w:pPr>
        <w:ind w:left="3120" w:hanging="360"/>
      </w:pPr>
    </w:lvl>
    <w:lvl w:ilvl="4" w:tplc="041F0019" w:tentative="1">
      <w:start w:val="1"/>
      <w:numFmt w:val="lowerLetter"/>
      <w:lvlText w:val="%5."/>
      <w:lvlJc w:val="left"/>
      <w:pPr>
        <w:ind w:left="3840" w:hanging="360"/>
      </w:pPr>
    </w:lvl>
    <w:lvl w:ilvl="5" w:tplc="041F001B" w:tentative="1">
      <w:start w:val="1"/>
      <w:numFmt w:val="lowerRoman"/>
      <w:lvlText w:val="%6."/>
      <w:lvlJc w:val="right"/>
      <w:pPr>
        <w:ind w:left="4560" w:hanging="180"/>
      </w:pPr>
    </w:lvl>
    <w:lvl w:ilvl="6" w:tplc="041F000F" w:tentative="1">
      <w:start w:val="1"/>
      <w:numFmt w:val="decimal"/>
      <w:lvlText w:val="%7."/>
      <w:lvlJc w:val="left"/>
      <w:pPr>
        <w:ind w:left="5280" w:hanging="360"/>
      </w:pPr>
    </w:lvl>
    <w:lvl w:ilvl="7" w:tplc="041F0019" w:tentative="1">
      <w:start w:val="1"/>
      <w:numFmt w:val="lowerLetter"/>
      <w:lvlText w:val="%8."/>
      <w:lvlJc w:val="left"/>
      <w:pPr>
        <w:ind w:left="6000" w:hanging="360"/>
      </w:pPr>
    </w:lvl>
    <w:lvl w:ilvl="8" w:tplc="041F001B" w:tentative="1">
      <w:start w:val="1"/>
      <w:numFmt w:val="lowerRoman"/>
      <w:lvlText w:val="%9."/>
      <w:lvlJc w:val="right"/>
      <w:pPr>
        <w:ind w:left="6720" w:hanging="180"/>
      </w:pPr>
    </w:lvl>
  </w:abstractNum>
  <w:abstractNum w:abstractNumId="2" w15:restartNumberingAfterBreak="0">
    <w:nsid w:val="1E9A41E6"/>
    <w:multiLevelType w:val="multilevel"/>
    <w:tmpl w:val="86E6B42C"/>
    <w:lvl w:ilvl="0">
      <w:start w:val="7"/>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3" w15:restartNumberingAfterBreak="0">
    <w:nsid w:val="1F3A1FB3"/>
    <w:multiLevelType w:val="multilevel"/>
    <w:tmpl w:val="CD9C823C"/>
    <w:lvl w:ilvl="0">
      <w:start w:val="1"/>
      <w:numFmt w:val="decimal"/>
      <w:lvlText w:val="%1."/>
      <w:lvlJc w:val="left"/>
      <w:pPr>
        <w:ind w:left="360" w:hanging="360"/>
      </w:pPr>
      <w:rPr>
        <w:rFonts w:hint="default"/>
      </w:rPr>
    </w:lvl>
    <w:lvl w:ilvl="1">
      <w:start w:val="1"/>
      <w:numFmt w:val="decimal"/>
      <w:lvlText w:val="%1.%2."/>
      <w:lvlJc w:val="left"/>
      <w:pPr>
        <w:ind w:left="960" w:hanging="360"/>
      </w:pPr>
      <w:rPr>
        <w:rFonts w:hint="default"/>
        <w:b/>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4" w15:restartNumberingAfterBreak="0">
    <w:nsid w:val="3DF06801"/>
    <w:multiLevelType w:val="multilevel"/>
    <w:tmpl w:val="811A303A"/>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abstractNum w:abstractNumId="5" w15:restartNumberingAfterBreak="0">
    <w:nsid w:val="4F0A0035"/>
    <w:multiLevelType w:val="hybridMultilevel"/>
    <w:tmpl w:val="426ED420"/>
    <w:lvl w:ilvl="0" w:tplc="C34E0FDA">
      <w:start w:val="1"/>
      <w:numFmt w:val="decimal"/>
      <w:lvlText w:val="%1)"/>
      <w:lvlJc w:val="left"/>
      <w:pPr>
        <w:ind w:left="960" w:hanging="360"/>
      </w:pPr>
      <w:rPr>
        <w:rFonts w:hint="default"/>
      </w:rPr>
    </w:lvl>
    <w:lvl w:ilvl="1" w:tplc="041F0019" w:tentative="1">
      <w:start w:val="1"/>
      <w:numFmt w:val="lowerLetter"/>
      <w:lvlText w:val="%2."/>
      <w:lvlJc w:val="left"/>
      <w:pPr>
        <w:ind w:left="1680" w:hanging="360"/>
      </w:pPr>
    </w:lvl>
    <w:lvl w:ilvl="2" w:tplc="041F001B" w:tentative="1">
      <w:start w:val="1"/>
      <w:numFmt w:val="lowerRoman"/>
      <w:lvlText w:val="%3."/>
      <w:lvlJc w:val="right"/>
      <w:pPr>
        <w:ind w:left="2400" w:hanging="180"/>
      </w:pPr>
    </w:lvl>
    <w:lvl w:ilvl="3" w:tplc="041F000F" w:tentative="1">
      <w:start w:val="1"/>
      <w:numFmt w:val="decimal"/>
      <w:lvlText w:val="%4."/>
      <w:lvlJc w:val="left"/>
      <w:pPr>
        <w:ind w:left="3120" w:hanging="360"/>
      </w:pPr>
    </w:lvl>
    <w:lvl w:ilvl="4" w:tplc="041F0019" w:tentative="1">
      <w:start w:val="1"/>
      <w:numFmt w:val="lowerLetter"/>
      <w:lvlText w:val="%5."/>
      <w:lvlJc w:val="left"/>
      <w:pPr>
        <w:ind w:left="3840" w:hanging="360"/>
      </w:pPr>
    </w:lvl>
    <w:lvl w:ilvl="5" w:tplc="041F001B" w:tentative="1">
      <w:start w:val="1"/>
      <w:numFmt w:val="lowerRoman"/>
      <w:lvlText w:val="%6."/>
      <w:lvlJc w:val="right"/>
      <w:pPr>
        <w:ind w:left="4560" w:hanging="180"/>
      </w:pPr>
    </w:lvl>
    <w:lvl w:ilvl="6" w:tplc="041F000F" w:tentative="1">
      <w:start w:val="1"/>
      <w:numFmt w:val="decimal"/>
      <w:lvlText w:val="%7."/>
      <w:lvlJc w:val="left"/>
      <w:pPr>
        <w:ind w:left="5280" w:hanging="360"/>
      </w:pPr>
    </w:lvl>
    <w:lvl w:ilvl="7" w:tplc="041F0019" w:tentative="1">
      <w:start w:val="1"/>
      <w:numFmt w:val="lowerLetter"/>
      <w:lvlText w:val="%8."/>
      <w:lvlJc w:val="left"/>
      <w:pPr>
        <w:ind w:left="6000" w:hanging="360"/>
      </w:pPr>
    </w:lvl>
    <w:lvl w:ilvl="8" w:tplc="041F001B" w:tentative="1">
      <w:start w:val="1"/>
      <w:numFmt w:val="lowerRoman"/>
      <w:lvlText w:val="%9."/>
      <w:lvlJc w:val="right"/>
      <w:pPr>
        <w:ind w:left="6720" w:hanging="180"/>
      </w:pPr>
    </w:lvl>
  </w:abstractNum>
  <w:abstractNum w:abstractNumId="6" w15:restartNumberingAfterBreak="0">
    <w:nsid w:val="52886959"/>
    <w:multiLevelType w:val="multilevel"/>
    <w:tmpl w:val="88F46DF2"/>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15:restartNumberingAfterBreak="0">
    <w:nsid w:val="5EF51935"/>
    <w:multiLevelType w:val="multilevel"/>
    <w:tmpl w:val="8788057C"/>
    <w:lvl w:ilvl="0">
      <w:start w:val="8"/>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8" w15:restartNumberingAfterBreak="0">
    <w:nsid w:val="73AD053F"/>
    <w:multiLevelType w:val="multilevel"/>
    <w:tmpl w:val="911ECE38"/>
    <w:lvl w:ilvl="0">
      <w:start w:val="1"/>
      <w:numFmt w:val="decimal"/>
      <w:lvlText w:val="%1."/>
      <w:lvlJc w:val="left"/>
      <w:pPr>
        <w:ind w:left="720" w:hanging="360"/>
      </w:pPr>
      <w:rPr>
        <w:rFonts w:eastAsia="Times New Roman" w:hint="default"/>
        <w:b/>
      </w:rPr>
    </w:lvl>
    <w:lvl w:ilvl="1">
      <w:start w:val="1"/>
      <w:numFmt w:val="decimal"/>
      <w:isLgl/>
      <w:lvlText w:val="%1.%2."/>
      <w:lvlJc w:val="left"/>
      <w:pPr>
        <w:ind w:left="1575" w:hanging="720"/>
      </w:pPr>
      <w:rPr>
        <w:rFonts w:hint="default"/>
        <w:b/>
      </w:rPr>
    </w:lvl>
    <w:lvl w:ilvl="2">
      <w:start w:val="1"/>
      <w:numFmt w:val="decimal"/>
      <w:isLgl/>
      <w:lvlText w:val="%1.%2.%3."/>
      <w:lvlJc w:val="left"/>
      <w:pPr>
        <w:ind w:left="2070"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4770" w:hanging="1440"/>
      </w:pPr>
      <w:rPr>
        <w:rFonts w:hint="default"/>
      </w:rPr>
    </w:lvl>
    <w:lvl w:ilvl="7">
      <w:start w:val="1"/>
      <w:numFmt w:val="decimal"/>
      <w:isLgl/>
      <w:lvlText w:val="%1.%2.%3.%4.%5.%6.%7.%8."/>
      <w:lvlJc w:val="left"/>
      <w:pPr>
        <w:ind w:left="5625" w:hanging="1800"/>
      </w:pPr>
      <w:rPr>
        <w:rFonts w:hint="default"/>
      </w:rPr>
    </w:lvl>
    <w:lvl w:ilvl="8">
      <w:start w:val="1"/>
      <w:numFmt w:val="decimal"/>
      <w:isLgl/>
      <w:lvlText w:val="%1.%2.%3.%4.%5.%6.%7.%8.%9."/>
      <w:lvlJc w:val="left"/>
      <w:pPr>
        <w:ind w:left="6120" w:hanging="1800"/>
      </w:pPr>
      <w:rPr>
        <w:rFonts w:hint="default"/>
      </w:rPr>
    </w:lvl>
  </w:abstractNum>
  <w:num w:numId="1">
    <w:abstractNumId w:val="4"/>
  </w:num>
  <w:num w:numId="2">
    <w:abstractNumId w:val="3"/>
  </w:num>
  <w:num w:numId="3">
    <w:abstractNumId w:val="2"/>
  </w:num>
  <w:num w:numId="4">
    <w:abstractNumId w:val="7"/>
  </w:num>
  <w:num w:numId="5">
    <w:abstractNumId w:val="0"/>
  </w:num>
  <w:num w:numId="6">
    <w:abstractNumId w:val="8"/>
  </w:num>
  <w:num w:numId="7">
    <w:abstractNumId w:val="1"/>
  </w:num>
  <w:num w:numId="8">
    <w:abstractNumId w:val="5"/>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Şeyma Kızıltaş">
    <w15:presenceInfo w15:providerId="None" w15:userId="Şeyma Kızıltaş"/>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3BF"/>
    <w:rsid w:val="00007503"/>
    <w:rsid w:val="00012DB9"/>
    <w:rsid w:val="0002425D"/>
    <w:rsid w:val="0008671A"/>
    <w:rsid w:val="000900C0"/>
    <w:rsid w:val="00090126"/>
    <w:rsid w:val="000901EC"/>
    <w:rsid w:val="000A3482"/>
    <w:rsid w:val="000D04B7"/>
    <w:rsid w:val="000D13AF"/>
    <w:rsid w:val="000E0C6F"/>
    <w:rsid w:val="000E2FA0"/>
    <w:rsid w:val="000E4E73"/>
    <w:rsid w:val="00101EDF"/>
    <w:rsid w:val="001065D5"/>
    <w:rsid w:val="001116F2"/>
    <w:rsid w:val="00111A4A"/>
    <w:rsid w:val="00120F2B"/>
    <w:rsid w:val="0014063E"/>
    <w:rsid w:val="0014637C"/>
    <w:rsid w:val="00157472"/>
    <w:rsid w:val="00162256"/>
    <w:rsid w:val="001672F9"/>
    <w:rsid w:val="001900E1"/>
    <w:rsid w:val="001A57E2"/>
    <w:rsid w:val="001D5181"/>
    <w:rsid w:val="001D6BA1"/>
    <w:rsid w:val="00212102"/>
    <w:rsid w:val="00217AF7"/>
    <w:rsid w:val="00233962"/>
    <w:rsid w:val="0026230F"/>
    <w:rsid w:val="0026444F"/>
    <w:rsid w:val="00275112"/>
    <w:rsid w:val="0028795D"/>
    <w:rsid w:val="002A4714"/>
    <w:rsid w:val="002D5178"/>
    <w:rsid w:val="002D59E9"/>
    <w:rsid w:val="002D7DD6"/>
    <w:rsid w:val="002E0379"/>
    <w:rsid w:val="002F0125"/>
    <w:rsid w:val="002F23A5"/>
    <w:rsid w:val="002F5DB2"/>
    <w:rsid w:val="002F6A23"/>
    <w:rsid w:val="00331132"/>
    <w:rsid w:val="00344552"/>
    <w:rsid w:val="00346209"/>
    <w:rsid w:val="00376FFF"/>
    <w:rsid w:val="003A00AA"/>
    <w:rsid w:val="003C0A9D"/>
    <w:rsid w:val="003C3C46"/>
    <w:rsid w:val="003D0E54"/>
    <w:rsid w:val="003D52E8"/>
    <w:rsid w:val="003E23AD"/>
    <w:rsid w:val="00411EE6"/>
    <w:rsid w:val="004156B9"/>
    <w:rsid w:val="00463FAC"/>
    <w:rsid w:val="0047412B"/>
    <w:rsid w:val="00481762"/>
    <w:rsid w:val="004A7B6F"/>
    <w:rsid w:val="004C23BF"/>
    <w:rsid w:val="004C4280"/>
    <w:rsid w:val="004D1292"/>
    <w:rsid w:val="004D3D5F"/>
    <w:rsid w:val="004E4484"/>
    <w:rsid w:val="004F27DF"/>
    <w:rsid w:val="005122A6"/>
    <w:rsid w:val="005174FA"/>
    <w:rsid w:val="0052087A"/>
    <w:rsid w:val="0054215B"/>
    <w:rsid w:val="00551191"/>
    <w:rsid w:val="00555AF9"/>
    <w:rsid w:val="0057033C"/>
    <w:rsid w:val="005819E3"/>
    <w:rsid w:val="0058495E"/>
    <w:rsid w:val="00594A2F"/>
    <w:rsid w:val="005B32C3"/>
    <w:rsid w:val="005C735F"/>
    <w:rsid w:val="005D4E34"/>
    <w:rsid w:val="005D5ECA"/>
    <w:rsid w:val="005F51D9"/>
    <w:rsid w:val="005F5728"/>
    <w:rsid w:val="006217D9"/>
    <w:rsid w:val="00622D0B"/>
    <w:rsid w:val="00631ED5"/>
    <w:rsid w:val="00637FCF"/>
    <w:rsid w:val="006415E0"/>
    <w:rsid w:val="00651BC6"/>
    <w:rsid w:val="00666198"/>
    <w:rsid w:val="00666BBC"/>
    <w:rsid w:val="006723B1"/>
    <w:rsid w:val="00673E2B"/>
    <w:rsid w:val="006749E9"/>
    <w:rsid w:val="00696C0C"/>
    <w:rsid w:val="006A1832"/>
    <w:rsid w:val="006B2B53"/>
    <w:rsid w:val="006E505D"/>
    <w:rsid w:val="006F1B29"/>
    <w:rsid w:val="006F5BF0"/>
    <w:rsid w:val="006F65C7"/>
    <w:rsid w:val="00711371"/>
    <w:rsid w:val="00712C17"/>
    <w:rsid w:val="007249D1"/>
    <w:rsid w:val="00737BC0"/>
    <w:rsid w:val="00743511"/>
    <w:rsid w:val="00773D7F"/>
    <w:rsid w:val="007C7D77"/>
    <w:rsid w:val="007E5998"/>
    <w:rsid w:val="007F1109"/>
    <w:rsid w:val="007F23E5"/>
    <w:rsid w:val="007F5506"/>
    <w:rsid w:val="008213B7"/>
    <w:rsid w:val="008454EA"/>
    <w:rsid w:val="008A754B"/>
    <w:rsid w:val="00915554"/>
    <w:rsid w:val="0094596E"/>
    <w:rsid w:val="00946F0D"/>
    <w:rsid w:val="00967319"/>
    <w:rsid w:val="00970247"/>
    <w:rsid w:val="0097027E"/>
    <w:rsid w:val="00973EF3"/>
    <w:rsid w:val="009815BE"/>
    <w:rsid w:val="00994F8B"/>
    <w:rsid w:val="009A47DE"/>
    <w:rsid w:val="009B6310"/>
    <w:rsid w:val="009D29EB"/>
    <w:rsid w:val="00A003BE"/>
    <w:rsid w:val="00A11AA3"/>
    <w:rsid w:val="00A12A1C"/>
    <w:rsid w:val="00A22357"/>
    <w:rsid w:val="00A27CE0"/>
    <w:rsid w:val="00A36549"/>
    <w:rsid w:val="00A463BD"/>
    <w:rsid w:val="00AD21F2"/>
    <w:rsid w:val="00B505D1"/>
    <w:rsid w:val="00B51A50"/>
    <w:rsid w:val="00B55E29"/>
    <w:rsid w:val="00B76C4C"/>
    <w:rsid w:val="00B91480"/>
    <w:rsid w:val="00BA1680"/>
    <w:rsid w:val="00BD791D"/>
    <w:rsid w:val="00BE32C0"/>
    <w:rsid w:val="00BE6374"/>
    <w:rsid w:val="00C00155"/>
    <w:rsid w:val="00C02835"/>
    <w:rsid w:val="00C16203"/>
    <w:rsid w:val="00C224F6"/>
    <w:rsid w:val="00C23182"/>
    <w:rsid w:val="00C3251C"/>
    <w:rsid w:val="00C5540B"/>
    <w:rsid w:val="00C55D65"/>
    <w:rsid w:val="00C767A0"/>
    <w:rsid w:val="00C81FBE"/>
    <w:rsid w:val="00C97646"/>
    <w:rsid w:val="00CD5808"/>
    <w:rsid w:val="00CE446B"/>
    <w:rsid w:val="00CF195C"/>
    <w:rsid w:val="00CF36A6"/>
    <w:rsid w:val="00D00FE1"/>
    <w:rsid w:val="00D04211"/>
    <w:rsid w:val="00D07AEE"/>
    <w:rsid w:val="00D27B4A"/>
    <w:rsid w:val="00D27E79"/>
    <w:rsid w:val="00D60DF2"/>
    <w:rsid w:val="00D742D9"/>
    <w:rsid w:val="00D750E2"/>
    <w:rsid w:val="00D753F0"/>
    <w:rsid w:val="00D76FEA"/>
    <w:rsid w:val="00D834FF"/>
    <w:rsid w:val="00DA2F54"/>
    <w:rsid w:val="00DC2A4A"/>
    <w:rsid w:val="00DD16E0"/>
    <w:rsid w:val="00DE011D"/>
    <w:rsid w:val="00E0462C"/>
    <w:rsid w:val="00E27335"/>
    <w:rsid w:val="00E3452C"/>
    <w:rsid w:val="00E56F94"/>
    <w:rsid w:val="00E84BB6"/>
    <w:rsid w:val="00EA1667"/>
    <w:rsid w:val="00EA50EF"/>
    <w:rsid w:val="00EA6043"/>
    <w:rsid w:val="00EB0CEA"/>
    <w:rsid w:val="00EC5081"/>
    <w:rsid w:val="00ED0F7E"/>
    <w:rsid w:val="00EF0D3E"/>
    <w:rsid w:val="00EF2919"/>
    <w:rsid w:val="00F268DB"/>
    <w:rsid w:val="00F30E29"/>
    <w:rsid w:val="00F325C2"/>
    <w:rsid w:val="00F34020"/>
    <w:rsid w:val="00F4060C"/>
    <w:rsid w:val="00F50146"/>
    <w:rsid w:val="00F54AD0"/>
    <w:rsid w:val="00F60567"/>
    <w:rsid w:val="00F63EDE"/>
    <w:rsid w:val="00F644EE"/>
    <w:rsid w:val="00F645F1"/>
    <w:rsid w:val="00F83010"/>
    <w:rsid w:val="00F85ACF"/>
    <w:rsid w:val="00F85B67"/>
    <w:rsid w:val="00F920B0"/>
    <w:rsid w:val="00FB6E60"/>
    <w:rsid w:val="00FC288A"/>
    <w:rsid w:val="00FC4C57"/>
    <w:rsid w:val="00FE209D"/>
    <w:rsid w:val="00FF0E6E"/>
    <w:rsid w:val="00FF0F49"/>
    <w:rsid w:val="00FF69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BAFA8"/>
  <w15:docId w15:val="{526631B2-FDE6-4088-9C82-F8AA8D01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rPr>
      <w:noProof/>
      <w:lang w:val="tr-TR"/>
    </w:rPr>
  </w:style>
  <w:style w:type="paragraph" w:styleId="Balk1">
    <w:name w:val="heading 1"/>
    <w:basedOn w:val="Normal"/>
    <w:next w:val="Normal"/>
    <w:link w:val="Balk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Balk2">
    <w:name w:val="heading 2"/>
    <w:basedOn w:val="Normal"/>
    <w:next w:val="Normal"/>
    <w:link w:val="Balk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Balk3">
    <w:name w:val="heading 3"/>
    <w:basedOn w:val="Normal"/>
    <w:next w:val="Normal"/>
    <w:link w:val="Balk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Balk4">
    <w:name w:val="heading 4"/>
    <w:basedOn w:val="Normal"/>
    <w:next w:val="Normal"/>
    <w:link w:val="Balk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Balk5">
    <w:name w:val="heading 5"/>
    <w:basedOn w:val="Normal"/>
    <w:next w:val="Normal"/>
    <w:link w:val="Balk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Balk6">
    <w:name w:val="heading 6"/>
    <w:basedOn w:val="Normal"/>
    <w:next w:val="Normal"/>
    <w:link w:val="Balk6Char"/>
    <w:qFormat/>
    <w:rsid w:val="001B3490"/>
    <w:pPr>
      <w:numPr>
        <w:ilvl w:val="5"/>
        <w:numId w:val="1"/>
      </w:num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Balk8">
    <w:name w:val="heading 8"/>
    <w:basedOn w:val="Normal"/>
    <w:next w:val="Normal"/>
    <w:link w:val="Balk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Balk9">
    <w:name w:val="heading 9"/>
    <w:basedOn w:val="Normal"/>
    <w:next w:val="Normal"/>
    <w:link w:val="Balk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3490"/>
    <w:rPr>
      <w:rFonts w:asciiTheme="majorHAnsi" w:eastAsiaTheme="majorEastAsia" w:hAnsiTheme="majorHAnsi" w:cstheme="majorBidi"/>
      <w:b/>
      <w:bCs/>
      <w:kern w:val="32"/>
      <w:sz w:val="32"/>
      <w:szCs w:val="32"/>
    </w:rPr>
  </w:style>
  <w:style w:type="character" w:customStyle="1" w:styleId="Balk2Char">
    <w:name w:val="Başlık 2 Char"/>
    <w:basedOn w:val="VarsaylanParagrafYazTipi"/>
    <w:link w:val="Balk2"/>
    <w:uiPriority w:val="9"/>
    <w:semiHidden/>
    <w:rsid w:val="001B3490"/>
    <w:rPr>
      <w:rFonts w:asciiTheme="majorHAnsi" w:eastAsiaTheme="majorEastAsia" w:hAnsiTheme="majorHAnsi" w:cstheme="majorBidi"/>
      <w:b/>
      <w:bCs/>
      <w:i/>
      <w:iCs/>
      <w:sz w:val="28"/>
      <w:szCs w:val="28"/>
    </w:rPr>
  </w:style>
  <w:style w:type="character" w:customStyle="1" w:styleId="Balk3Char">
    <w:name w:val="Başlık 3 Char"/>
    <w:basedOn w:val="VarsaylanParagrafYazTipi"/>
    <w:link w:val="Balk3"/>
    <w:uiPriority w:val="9"/>
    <w:semiHidden/>
    <w:rsid w:val="001B3490"/>
    <w:rPr>
      <w:rFonts w:asciiTheme="majorHAnsi" w:eastAsiaTheme="majorEastAsia" w:hAnsiTheme="majorHAnsi" w:cstheme="majorBidi"/>
      <w:b/>
      <w:bCs/>
      <w:sz w:val="26"/>
      <w:szCs w:val="26"/>
    </w:rPr>
  </w:style>
  <w:style w:type="character" w:customStyle="1" w:styleId="Balk4Char">
    <w:name w:val="Başlık 4 Char"/>
    <w:basedOn w:val="VarsaylanParagrafYazTipi"/>
    <w:link w:val="Balk4"/>
    <w:uiPriority w:val="9"/>
    <w:semiHidden/>
    <w:rsid w:val="001B3490"/>
    <w:rPr>
      <w:rFonts w:asciiTheme="minorHAnsi" w:eastAsiaTheme="minorEastAsia" w:hAnsiTheme="minorHAnsi" w:cstheme="minorBidi"/>
      <w:b/>
      <w:bCs/>
      <w:sz w:val="28"/>
      <w:szCs w:val="28"/>
    </w:rPr>
  </w:style>
  <w:style w:type="character" w:customStyle="1" w:styleId="Balk5Char">
    <w:name w:val="Başlık 5 Char"/>
    <w:basedOn w:val="VarsaylanParagrafYazTipi"/>
    <w:link w:val="Balk5"/>
    <w:uiPriority w:val="9"/>
    <w:semiHidden/>
    <w:rsid w:val="001B3490"/>
    <w:rPr>
      <w:rFonts w:asciiTheme="minorHAnsi" w:eastAsiaTheme="minorEastAsia" w:hAnsiTheme="minorHAnsi" w:cstheme="minorBidi"/>
      <w:b/>
      <w:bCs/>
      <w:i/>
      <w:iCs/>
      <w:sz w:val="26"/>
      <w:szCs w:val="26"/>
    </w:rPr>
  </w:style>
  <w:style w:type="character" w:customStyle="1" w:styleId="Balk6Char">
    <w:name w:val="Başlık 6 Char"/>
    <w:basedOn w:val="VarsaylanParagrafYazTipi"/>
    <w:link w:val="Balk6"/>
    <w:rsid w:val="001B3490"/>
    <w:rPr>
      <w:b/>
      <w:bCs/>
      <w:sz w:val="22"/>
      <w:szCs w:val="22"/>
    </w:rPr>
  </w:style>
  <w:style w:type="character" w:customStyle="1" w:styleId="Balk7Char">
    <w:name w:val="Başlık 7 Char"/>
    <w:basedOn w:val="VarsaylanParagrafYazTipi"/>
    <w:link w:val="Balk7"/>
    <w:uiPriority w:val="9"/>
    <w:semiHidden/>
    <w:rsid w:val="001B3490"/>
    <w:rPr>
      <w:rFonts w:asciiTheme="minorHAnsi" w:eastAsiaTheme="minorEastAsia" w:hAnsiTheme="minorHAnsi" w:cstheme="minorBidi"/>
      <w:sz w:val="24"/>
      <w:szCs w:val="24"/>
    </w:rPr>
  </w:style>
  <w:style w:type="character" w:customStyle="1" w:styleId="Balk8Char">
    <w:name w:val="Başlık 8 Char"/>
    <w:basedOn w:val="VarsaylanParagrafYazTipi"/>
    <w:link w:val="Balk8"/>
    <w:uiPriority w:val="9"/>
    <w:semiHidden/>
    <w:rsid w:val="001B3490"/>
    <w:rPr>
      <w:rFonts w:asciiTheme="minorHAnsi" w:eastAsiaTheme="minorEastAsia" w:hAnsiTheme="minorHAnsi" w:cstheme="minorBidi"/>
      <w:i/>
      <w:iCs/>
      <w:sz w:val="24"/>
      <w:szCs w:val="24"/>
    </w:rPr>
  </w:style>
  <w:style w:type="character" w:customStyle="1" w:styleId="Balk9Char">
    <w:name w:val="Başlık 9 Char"/>
    <w:basedOn w:val="VarsaylanParagrafYazTipi"/>
    <w:link w:val="Balk9"/>
    <w:uiPriority w:val="9"/>
    <w:semiHidden/>
    <w:rsid w:val="001B3490"/>
    <w:rPr>
      <w:rFonts w:asciiTheme="majorHAnsi" w:eastAsiaTheme="majorEastAsia" w:hAnsiTheme="majorHAnsi" w:cstheme="majorBidi"/>
      <w:sz w:val="22"/>
      <w:szCs w:val="22"/>
    </w:rPr>
  </w:style>
  <w:style w:type="character" w:styleId="AklamaBavurusu">
    <w:name w:val="annotation reference"/>
    <w:basedOn w:val="VarsaylanParagrafYazTipi"/>
    <w:uiPriority w:val="99"/>
    <w:semiHidden/>
    <w:unhideWhenUsed/>
    <w:rsid w:val="00C224F6"/>
    <w:rPr>
      <w:sz w:val="16"/>
      <w:szCs w:val="16"/>
    </w:rPr>
  </w:style>
  <w:style w:type="paragraph" w:styleId="AklamaMetni">
    <w:name w:val="annotation text"/>
    <w:basedOn w:val="Normal"/>
    <w:link w:val="AklamaMetniChar"/>
    <w:uiPriority w:val="99"/>
    <w:unhideWhenUsed/>
    <w:rsid w:val="00C224F6"/>
  </w:style>
  <w:style w:type="character" w:customStyle="1" w:styleId="AklamaMetniChar">
    <w:name w:val="Açıklama Metni Char"/>
    <w:basedOn w:val="VarsaylanParagrafYazTipi"/>
    <w:link w:val="AklamaMetni"/>
    <w:uiPriority w:val="99"/>
    <w:rsid w:val="00C224F6"/>
  </w:style>
  <w:style w:type="paragraph" w:styleId="AklamaKonusu">
    <w:name w:val="annotation subject"/>
    <w:basedOn w:val="AklamaMetni"/>
    <w:next w:val="AklamaMetni"/>
    <w:link w:val="AklamaKonusuChar"/>
    <w:uiPriority w:val="99"/>
    <w:semiHidden/>
    <w:unhideWhenUsed/>
    <w:rsid w:val="00C224F6"/>
    <w:rPr>
      <w:b/>
      <w:bCs/>
    </w:rPr>
  </w:style>
  <w:style w:type="character" w:customStyle="1" w:styleId="AklamaKonusuChar">
    <w:name w:val="Açıklama Konusu Char"/>
    <w:basedOn w:val="AklamaMetniChar"/>
    <w:link w:val="AklamaKonusu"/>
    <w:uiPriority w:val="99"/>
    <w:semiHidden/>
    <w:rsid w:val="00C224F6"/>
    <w:rPr>
      <w:b/>
      <w:bCs/>
    </w:rPr>
  </w:style>
  <w:style w:type="paragraph" w:styleId="BalonMetni">
    <w:name w:val="Balloon Text"/>
    <w:basedOn w:val="Normal"/>
    <w:link w:val="BalonMetniChar"/>
    <w:uiPriority w:val="99"/>
    <w:semiHidden/>
    <w:unhideWhenUsed/>
    <w:rsid w:val="00C224F6"/>
    <w:rPr>
      <w:rFonts w:ascii="Tahoma" w:hAnsi="Tahoma" w:cs="Tahoma"/>
      <w:sz w:val="16"/>
      <w:szCs w:val="16"/>
    </w:rPr>
  </w:style>
  <w:style w:type="character" w:customStyle="1" w:styleId="BalonMetniChar">
    <w:name w:val="Balon Metni Char"/>
    <w:basedOn w:val="VarsaylanParagrafYazTipi"/>
    <w:link w:val="BalonMetni"/>
    <w:uiPriority w:val="99"/>
    <w:semiHidden/>
    <w:rsid w:val="00C224F6"/>
    <w:rPr>
      <w:rFonts w:ascii="Tahoma" w:hAnsi="Tahoma" w:cs="Tahoma"/>
      <w:sz w:val="16"/>
      <w:szCs w:val="16"/>
    </w:rPr>
  </w:style>
  <w:style w:type="paragraph" w:styleId="stBilgi">
    <w:name w:val="header"/>
    <w:basedOn w:val="Normal"/>
    <w:link w:val="stBilgiChar"/>
    <w:uiPriority w:val="99"/>
    <w:unhideWhenUsed/>
    <w:rsid w:val="0054215B"/>
    <w:pPr>
      <w:tabs>
        <w:tab w:val="center" w:pos="4536"/>
        <w:tab w:val="right" w:pos="9072"/>
      </w:tabs>
    </w:pPr>
  </w:style>
  <w:style w:type="character" w:customStyle="1" w:styleId="stBilgiChar">
    <w:name w:val="Üst Bilgi Char"/>
    <w:basedOn w:val="VarsaylanParagrafYazTipi"/>
    <w:link w:val="stBilgi"/>
    <w:uiPriority w:val="99"/>
    <w:rsid w:val="0054215B"/>
  </w:style>
  <w:style w:type="paragraph" w:styleId="AltBilgi">
    <w:name w:val="footer"/>
    <w:basedOn w:val="Normal"/>
    <w:link w:val="AltBilgiChar"/>
    <w:uiPriority w:val="99"/>
    <w:unhideWhenUsed/>
    <w:rsid w:val="0054215B"/>
    <w:pPr>
      <w:tabs>
        <w:tab w:val="center" w:pos="4536"/>
        <w:tab w:val="right" w:pos="9072"/>
      </w:tabs>
    </w:pPr>
  </w:style>
  <w:style w:type="character" w:customStyle="1" w:styleId="AltBilgiChar">
    <w:name w:val="Alt Bilgi Char"/>
    <w:basedOn w:val="VarsaylanParagrafYazTipi"/>
    <w:link w:val="AltBilgi"/>
    <w:uiPriority w:val="99"/>
    <w:rsid w:val="0054215B"/>
  </w:style>
  <w:style w:type="paragraph" w:styleId="ListeParagraf">
    <w:name w:val="List Paragraph"/>
    <w:basedOn w:val="Normal"/>
    <w:uiPriority w:val="34"/>
    <w:qFormat/>
    <w:rsid w:val="00F34020"/>
    <w:pPr>
      <w:ind w:left="720"/>
      <w:contextualSpacing/>
    </w:pPr>
  </w:style>
  <w:style w:type="paragraph" w:styleId="Dzeltme">
    <w:name w:val="Revision"/>
    <w:hidden/>
    <w:uiPriority w:val="99"/>
    <w:semiHidden/>
    <w:rsid w:val="00CD5808"/>
    <w:rPr>
      <w:noProof/>
      <w:lang w:val="tr-TR"/>
    </w:rPr>
  </w:style>
  <w:style w:type="paragraph" w:styleId="DipnotMetni">
    <w:name w:val="footnote text"/>
    <w:basedOn w:val="Normal"/>
    <w:link w:val="DipnotMetniChar"/>
    <w:uiPriority w:val="99"/>
    <w:semiHidden/>
    <w:unhideWhenUsed/>
    <w:rsid w:val="00F30E29"/>
  </w:style>
  <w:style w:type="character" w:customStyle="1" w:styleId="DipnotMetniChar">
    <w:name w:val="Dipnot Metni Char"/>
    <w:basedOn w:val="VarsaylanParagrafYazTipi"/>
    <w:link w:val="DipnotMetni"/>
    <w:uiPriority w:val="99"/>
    <w:semiHidden/>
    <w:rsid w:val="00F30E29"/>
    <w:rPr>
      <w:noProof/>
      <w:lang w:val="tr-TR"/>
    </w:rPr>
  </w:style>
  <w:style w:type="character" w:styleId="DipnotBavurusu">
    <w:name w:val="footnote reference"/>
    <w:basedOn w:val="VarsaylanParagrafYazTipi"/>
    <w:uiPriority w:val="99"/>
    <w:semiHidden/>
    <w:unhideWhenUsed/>
    <w:rsid w:val="00F30E29"/>
    <w:rPr>
      <w:vertAlign w:val="superscript"/>
    </w:rPr>
  </w:style>
  <w:style w:type="paragraph" w:styleId="SonnotMetni">
    <w:name w:val="endnote text"/>
    <w:basedOn w:val="Normal"/>
    <w:link w:val="SonnotMetniChar"/>
    <w:uiPriority w:val="99"/>
    <w:semiHidden/>
    <w:unhideWhenUsed/>
    <w:rsid w:val="00F30E29"/>
  </w:style>
  <w:style w:type="character" w:customStyle="1" w:styleId="SonnotMetniChar">
    <w:name w:val="Sonnot Metni Char"/>
    <w:basedOn w:val="VarsaylanParagrafYazTipi"/>
    <w:link w:val="SonnotMetni"/>
    <w:uiPriority w:val="99"/>
    <w:semiHidden/>
    <w:rsid w:val="00F30E29"/>
    <w:rPr>
      <w:noProof/>
      <w:lang w:val="tr-TR"/>
    </w:rPr>
  </w:style>
  <w:style w:type="character" w:styleId="SonnotBavurusu">
    <w:name w:val="endnote reference"/>
    <w:basedOn w:val="VarsaylanParagrafYazTipi"/>
    <w:uiPriority w:val="99"/>
    <w:semiHidden/>
    <w:unhideWhenUsed/>
    <w:rsid w:val="00F30E29"/>
    <w:rPr>
      <w:vertAlign w:val="superscript"/>
    </w:rPr>
  </w:style>
  <w:style w:type="character" w:styleId="Kpr">
    <w:name w:val="Hyperlink"/>
    <w:basedOn w:val="VarsaylanParagrafYazTipi"/>
    <w:uiPriority w:val="99"/>
    <w:unhideWhenUsed/>
    <w:rsid w:val="00012DB9"/>
    <w:rPr>
      <w:color w:val="0000FF" w:themeColor="hyperlink"/>
      <w:u w:val="single"/>
    </w:rPr>
  </w:style>
  <w:style w:type="paragraph" w:customStyle="1" w:styleId="ndeer">
    <w:name w:val="Öndeğer"/>
    <w:rsid w:val="00D04211"/>
    <w:rPr>
      <w:snapToGrid w:val="0"/>
      <w:sz w:val="24"/>
      <w:lang w:eastAsia="tr-TR"/>
    </w:rPr>
  </w:style>
  <w:style w:type="table" w:styleId="TabloKlavuzu">
    <w:name w:val="Table Grid"/>
    <w:basedOn w:val="NormalTablo"/>
    <w:uiPriority w:val="59"/>
    <w:rsid w:val="00D042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826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kara@eksenymm.com.t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teydeb.tubitak.gov.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8BDB9-BB0F-415F-B20E-93D8AB1C0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2539</Words>
  <Characters>14478</Characters>
  <Application>Microsoft Office Word</Application>
  <DocSecurity>0</DocSecurity>
  <Lines>120</Lines>
  <Paragraphs>33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Begüm BAŞAR</dc:creator>
  <cp:keywords/>
  <cp:lastModifiedBy>Şeyma Kızıltaş</cp:lastModifiedBy>
  <cp:revision>11</cp:revision>
  <dcterms:created xsi:type="dcterms:W3CDTF">2022-12-21T13:48:00Z</dcterms:created>
  <dcterms:modified xsi:type="dcterms:W3CDTF">2022-12-26T06:33:00Z</dcterms:modified>
</cp:coreProperties>
</file>